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63EDF" w14:textId="7C67B178" w:rsidR="009F670B" w:rsidRPr="002B0D59" w:rsidRDefault="009F670B" w:rsidP="00CC0F68">
      <w:pPr>
        <w:pStyle w:val="Tytu"/>
        <w:jc w:val="center"/>
      </w:pPr>
      <w:r w:rsidRPr="002B0D59">
        <w:rPr>
          <w:rFonts w:ascii="Titillium" w:eastAsia="Calibri" w:hAnsi="Titillium"/>
          <w:noProof/>
          <w:lang w:eastAsia="pl-PL"/>
        </w:rPr>
        <w:drawing>
          <wp:inline distT="0" distB="0" distL="0" distR="0" wp14:anchorId="47BCCAF4" wp14:editId="0D61C4EA">
            <wp:extent cx="5082540" cy="2468880"/>
            <wp:effectExtent l="0" t="0" r="3810" b="7620"/>
            <wp:docPr id="1" name="Obraz 1" descr="agh_nzw_s_pl_1w_wbr_rgb_150p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agh_nzw_s_pl_1w_wbr_rgb_150pp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B5D88" w14:textId="5FD72DF1" w:rsidR="009F670B" w:rsidRPr="002B0D59" w:rsidRDefault="009F670B" w:rsidP="009F670B">
      <w:pPr>
        <w:spacing w:before="120" w:after="120" w:line="240" w:lineRule="auto"/>
        <w:jc w:val="center"/>
        <w:rPr>
          <w:rFonts w:ascii="Titillium" w:eastAsia="Calibri" w:hAnsi="Titillium"/>
          <w:b/>
        </w:rPr>
      </w:pPr>
      <w:r w:rsidRPr="002B0D59">
        <w:rPr>
          <w:rFonts w:ascii="Titillium" w:eastAsia="Calibri" w:hAnsi="Titillium"/>
          <w:b/>
        </w:rPr>
        <w:t>WYDZIAŁ ZARZĄDZANIA</w:t>
      </w:r>
    </w:p>
    <w:p w14:paraId="5D0A4E97" w14:textId="77777777" w:rsidR="00640603" w:rsidRPr="002B0D59" w:rsidRDefault="00640603" w:rsidP="009F670B">
      <w:pPr>
        <w:spacing w:before="120" w:after="120" w:line="240" w:lineRule="auto"/>
        <w:jc w:val="center"/>
        <w:rPr>
          <w:rFonts w:ascii="Titillium" w:eastAsia="Calibri" w:hAnsi="Titillium"/>
          <w:b/>
        </w:rPr>
      </w:pPr>
    </w:p>
    <w:p w14:paraId="09504ADD" w14:textId="667F61DC" w:rsidR="009F670B" w:rsidRPr="002B0D59" w:rsidRDefault="009F670B" w:rsidP="009A7B0F">
      <w:pPr>
        <w:spacing w:before="120" w:after="120" w:line="240" w:lineRule="auto"/>
        <w:jc w:val="center"/>
        <w:rPr>
          <w:rFonts w:ascii="Titillium" w:eastAsia="Calibri" w:hAnsi="Titillium"/>
        </w:rPr>
      </w:pPr>
      <w:r w:rsidRPr="002B0D59">
        <w:rPr>
          <w:rFonts w:ascii="Titillium" w:eastAsia="Calibri" w:hAnsi="Titillium"/>
        </w:rPr>
        <w:t>Katedra Informatyki Biznesowej i Inżynierii Zarządzania</w:t>
      </w:r>
    </w:p>
    <w:p w14:paraId="3FDA1129" w14:textId="77777777" w:rsidR="00661D86" w:rsidRPr="002B0D59" w:rsidRDefault="00661D86" w:rsidP="009A7B0F">
      <w:pPr>
        <w:spacing w:before="120" w:after="120" w:line="240" w:lineRule="auto"/>
        <w:jc w:val="center"/>
        <w:rPr>
          <w:rFonts w:ascii="Titillium" w:eastAsia="Calibri" w:hAnsi="Titillium"/>
        </w:rPr>
      </w:pPr>
    </w:p>
    <w:p w14:paraId="103A577C" w14:textId="25F8320E" w:rsidR="00661D86" w:rsidRPr="002B0D59" w:rsidRDefault="00171BC0" w:rsidP="002E1E14">
      <w:pPr>
        <w:jc w:val="center"/>
        <w:rPr>
          <w:rFonts w:ascii="Titillium" w:eastAsia="Calibri" w:hAnsi="Titillium"/>
          <w:sz w:val="36"/>
        </w:rPr>
      </w:pPr>
      <w:r w:rsidRPr="002B0D59">
        <w:rPr>
          <w:rFonts w:ascii="Titillium" w:eastAsia="Calibri" w:hAnsi="Titillium"/>
          <w:sz w:val="36"/>
        </w:rPr>
        <w:t>Projekt dyplomowy</w:t>
      </w:r>
    </w:p>
    <w:p w14:paraId="600319B7" w14:textId="03166176" w:rsidR="00F37A6B" w:rsidRPr="002B0D59" w:rsidRDefault="00CC0F68" w:rsidP="00CC0F68">
      <w:pPr>
        <w:pStyle w:val="Tytu"/>
        <w:jc w:val="center"/>
        <w:rPr>
          <w:rFonts w:ascii="Titillium" w:eastAsia="Calibri" w:hAnsi="Titillium" w:cs="Times New Roman"/>
          <w:i/>
          <w:spacing w:val="0"/>
          <w:kern w:val="0"/>
          <w:sz w:val="32"/>
          <w:szCs w:val="36"/>
        </w:rPr>
      </w:pPr>
      <w:r w:rsidRPr="002B0D59">
        <w:rPr>
          <w:rFonts w:ascii="Titillium" w:eastAsia="Calibri" w:hAnsi="Titillium" w:cs="Times New Roman"/>
          <w:i/>
          <w:spacing w:val="0"/>
          <w:kern w:val="0"/>
          <w:sz w:val="32"/>
          <w:szCs w:val="36"/>
        </w:rPr>
        <w:t xml:space="preserve">Aplikacja mobilna do nauki matematyki dla szkoły podstawowej z wykorzystaniem </w:t>
      </w:r>
      <w:r w:rsidR="007F648B" w:rsidRPr="002B0D59">
        <w:rPr>
          <w:rFonts w:ascii="Titillium" w:eastAsia="Calibri" w:hAnsi="Titillium" w:cs="Times New Roman"/>
          <w:i/>
          <w:spacing w:val="0"/>
          <w:kern w:val="0"/>
          <w:sz w:val="32"/>
          <w:szCs w:val="36"/>
        </w:rPr>
        <w:t>machin</w:t>
      </w:r>
      <w:r w:rsidR="007F648B">
        <w:rPr>
          <w:rFonts w:ascii="Titillium" w:eastAsia="Calibri" w:hAnsi="Titillium" w:cs="Times New Roman"/>
          <w:i/>
          <w:spacing w:val="0"/>
          <w:kern w:val="0"/>
          <w:sz w:val="32"/>
          <w:szCs w:val="36"/>
        </w:rPr>
        <w:t>e</w:t>
      </w:r>
      <w:r w:rsidRPr="002B0D59">
        <w:rPr>
          <w:rFonts w:ascii="Titillium" w:eastAsia="Calibri" w:hAnsi="Titillium" w:cs="Times New Roman"/>
          <w:i/>
          <w:spacing w:val="0"/>
          <w:kern w:val="0"/>
          <w:sz w:val="32"/>
          <w:szCs w:val="36"/>
        </w:rPr>
        <w:t xml:space="preserve"> learningu do rozpoznawania odpowiedzi pisanych ręcznie</w:t>
      </w:r>
    </w:p>
    <w:p w14:paraId="48B8CC71" w14:textId="77777777" w:rsidR="00C353DE" w:rsidRPr="002B0D59" w:rsidRDefault="00C353DE" w:rsidP="00C353DE"/>
    <w:p w14:paraId="43AC1887" w14:textId="2F949F10" w:rsidR="00CC0F68" w:rsidRPr="00B437DA" w:rsidRDefault="008262A3" w:rsidP="008262A3">
      <w:pPr>
        <w:jc w:val="center"/>
        <w:rPr>
          <w:rFonts w:ascii="Titillium" w:eastAsia="Calibri" w:hAnsi="Titillium" w:cs="Times New Roman"/>
          <w:i/>
          <w:sz w:val="32"/>
          <w:szCs w:val="36"/>
          <w:lang w:val="en-US"/>
        </w:rPr>
      </w:pPr>
      <w:r w:rsidRPr="00B437DA">
        <w:rPr>
          <w:rFonts w:ascii="Titillium" w:eastAsia="Calibri" w:hAnsi="Titillium" w:cs="Times New Roman"/>
          <w:i/>
          <w:sz w:val="32"/>
          <w:szCs w:val="36"/>
          <w:lang w:val="en-US"/>
        </w:rPr>
        <w:t>A mobile math learning app for elementary school using machine learning to recognize handwritten answers</w:t>
      </w:r>
    </w:p>
    <w:p w14:paraId="62310A4B" w14:textId="0E64D509" w:rsidR="00125287" w:rsidRPr="00B437DA" w:rsidRDefault="00125287" w:rsidP="002E1E14">
      <w:pPr>
        <w:rPr>
          <w:rFonts w:ascii="Titillium" w:eastAsia="Calibri" w:hAnsi="Titillium" w:cs="Times New Roman"/>
          <w:i/>
          <w:sz w:val="32"/>
          <w:szCs w:val="36"/>
          <w:lang w:val="en-US"/>
        </w:rPr>
      </w:pPr>
    </w:p>
    <w:p w14:paraId="3210E4AA" w14:textId="3DA51B0D" w:rsidR="00125287" w:rsidRPr="00B437DA" w:rsidRDefault="00125287" w:rsidP="002E1E14">
      <w:pPr>
        <w:rPr>
          <w:rFonts w:ascii="Titillium" w:eastAsia="Calibri" w:hAnsi="Titillium" w:cs="Times New Roman"/>
          <w:i/>
          <w:sz w:val="32"/>
          <w:szCs w:val="36"/>
          <w:lang w:val="en-US"/>
        </w:rPr>
      </w:pPr>
    </w:p>
    <w:p w14:paraId="020BA502" w14:textId="77777777" w:rsidR="002E1E14" w:rsidRPr="00B437DA" w:rsidRDefault="002E1E14" w:rsidP="002E1E14">
      <w:pPr>
        <w:rPr>
          <w:rFonts w:ascii="Titillium" w:eastAsia="Calibri" w:hAnsi="Titillium" w:cs="Times New Roman"/>
          <w:i/>
          <w:sz w:val="32"/>
          <w:szCs w:val="36"/>
          <w:lang w:val="en-US"/>
        </w:rPr>
      </w:pPr>
    </w:p>
    <w:p w14:paraId="087AF27A" w14:textId="77777777" w:rsidR="00125287" w:rsidRPr="00B437DA" w:rsidRDefault="00125287" w:rsidP="008262A3">
      <w:pPr>
        <w:jc w:val="center"/>
        <w:rPr>
          <w:rFonts w:ascii="Titillium" w:eastAsia="Calibri" w:hAnsi="Titillium" w:cs="Times New Roman"/>
          <w:i/>
          <w:sz w:val="32"/>
          <w:szCs w:val="36"/>
          <w:lang w:val="en-US"/>
        </w:rPr>
      </w:pPr>
    </w:p>
    <w:p w14:paraId="2A94B9DC" w14:textId="77777777" w:rsidR="00A74BB5" w:rsidRPr="002B0D59" w:rsidRDefault="00A74BB5" w:rsidP="002E1E14">
      <w:pPr>
        <w:tabs>
          <w:tab w:val="left" w:pos="2835"/>
        </w:tabs>
        <w:spacing w:after="0" w:line="240" w:lineRule="auto"/>
        <w:rPr>
          <w:rFonts w:ascii="Titillium" w:eastAsia="Calibri" w:hAnsi="Titillium"/>
          <w:b/>
          <w:i/>
        </w:rPr>
      </w:pPr>
      <w:r w:rsidRPr="002B0D59">
        <w:rPr>
          <w:rFonts w:ascii="Titillium" w:eastAsia="Calibri" w:hAnsi="Titillium"/>
        </w:rPr>
        <w:t>Autor:</w:t>
      </w:r>
      <w:r w:rsidRPr="002B0D59">
        <w:rPr>
          <w:rFonts w:ascii="Titillium" w:eastAsia="Calibri" w:hAnsi="Titillium"/>
        </w:rPr>
        <w:tab/>
      </w:r>
      <w:r w:rsidRPr="002B0D59">
        <w:rPr>
          <w:rFonts w:ascii="Titillium" w:eastAsia="Calibri" w:hAnsi="Titillium"/>
          <w:i/>
        </w:rPr>
        <w:t>Monika Helena Etrych</w:t>
      </w:r>
    </w:p>
    <w:p w14:paraId="26AAEF89" w14:textId="40E98CE4" w:rsidR="00A74BB5" w:rsidRPr="002B0D59" w:rsidRDefault="00A74BB5" w:rsidP="002E1E14">
      <w:pPr>
        <w:tabs>
          <w:tab w:val="left" w:pos="2835"/>
        </w:tabs>
        <w:spacing w:after="0" w:line="240" w:lineRule="auto"/>
        <w:rPr>
          <w:rFonts w:ascii="Titillium" w:eastAsia="Calibri" w:hAnsi="Titillium"/>
        </w:rPr>
      </w:pPr>
      <w:r w:rsidRPr="002B0D59">
        <w:rPr>
          <w:rFonts w:ascii="Titillium" w:eastAsia="Calibri" w:hAnsi="Titillium"/>
        </w:rPr>
        <w:t>Kierunek studiów:</w:t>
      </w:r>
      <w:r w:rsidRPr="002B0D59">
        <w:rPr>
          <w:rFonts w:ascii="Titillium" w:eastAsia="Calibri" w:hAnsi="Titillium"/>
        </w:rPr>
        <w:tab/>
        <w:t>Informatyka i Ekonometria</w:t>
      </w:r>
    </w:p>
    <w:p w14:paraId="06B4209B" w14:textId="59BA5AE5" w:rsidR="00A74BB5" w:rsidRPr="002B0D59" w:rsidRDefault="00A74BB5" w:rsidP="002E1E14">
      <w:pPr>
        <w:tabs>
          <w:tab w:val="left" w:pos="2835"/>
        </w:tabs>
        <w:spacing w:after="0" w:line="240" w:lineRule="auto"/>
        <w:rPr>
          <w:rFonts w:ascii="Titillium" w:eastAsia="Calibri" w:hAnsi="Titillium"/>
          <w:i/>
        </w:rPr>
      </w:pPr>
      <w:r w:rsidRPr="002B0D59">
        <w:rPr>
          <w:rFonts w:ascii="Titillium" w:eastAsia="Calibri" w:hAnsi="Titillium"/>
        </w:rPr>
        <w:t>Opiekun pracy:</w:t>
      </w:r>
      <w:r w:rsidRPr="002B0D59">
        <w:rPr>
          <w:rFonts w:ascii="Titillium" w:eastAsia="Calibri" w:hAnsi="Titillium"/>
        </w:rPr>
        <w:tab/>
      </w:r>
      <w:r w:rsidRPr="002B0D59">
        <w:rPr>
          <w:rFonts w:ascii="Titillium" w:eastAsia="Calibri" w:hAnsi="Titillium"/>
          <w:i/>
        </w:rPr>
        <w:t>dr Beata Basiura</w:t>
      </w:r>
    </w:p>
    <w:p w14:paraId="475398E0" w14:textId="77777777" w:rsidR="00A74BB5" w:rsidRPr="002B0D59" w:rsidRDefault="00A74BB5" w:rsidP="00A74BB5">
      <w:pPr>
        <w:spacing w:after="0" w:line="240" w:lineRule="auto"/>
        <w:rPr>
          <w:rFonts w:ascii="Titillium" w:eastAsia="Calibri" w:hAnsi="Titillium"/>
        </w:rPr>
      </w:pPr>
    </w:p>
    <w:p w14:paraId="6D1C968C" w14:textId="77777777" w:rsidR="00A74BB5" w:rsidRPr="002B0D59" w:rsidRDefault="00A74BB5" w:rsidP="00A74BB5">
      <w:pPr>
        <w:spacing w:after="0" w:line="240" w:lineRule="auto"/>
        <w:rPr>
          <w:rFonts w:ascii="Titillium" w:eastAsia="Calibri" w:hAnsi="Titillium"/>
        </w:rPr>
      </w:pPr>
    </w:p>
    <w:p w14:paraId="10E48A27" w14:textId="1C610F94" w:rsidR="004724CB" w:rsidRPr="00817AD8" w:rsidRDefault="00A74BB5" w:rsidP="00817AD8">
      <w:pPr>
        <w:spacing w:after="0" w:line="240" w:lineRule="auto"/>
        <w:jc w:val="center"/>
        <w:rPr>
          <w:rFonts w:ascii="Titillium" w:eastAsia="Calibri" w:hAnsi="Titillium"/>
        </w:rPr>
      </w:pPr>
      <w:r w:rsidRPr="002B0D59">
        <w:rPr>
          <w:rFonts w:ascii="Titillium" w:eastAsia="Calibri" w:hAnsi="Titillium"/>
        </w:rPr>
        <w:t>Kraków, 2023</w:t>
      </w:r>
      <w:r w:rsidR="004C05D1" w:rsidRPr="002B0D59">
        <w:rPr>
          <w:rFonts w:ascii="Titillium" w:eastAsia="Calibri" w:hAnsi="Titillium"/>
        </w:rPr>
        <w:t xml:space="preserve"> </w:t>
      </w:r>
      <w:r w:rsidR="00A948FA" w:rsidRPr="002B0D59">
        <w:rPr>
          <w:rFonts w:ascii="Titillium" w:eastAsia="Calibri" w:hAnsi="Titillium"/>
        </w:rPr>
        <w:t>r.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28620668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4"/>
        </w:rPr>
      </w:sdtEndPr>
      <w:sdtContent>
        <w:p w14:paraId="1DF8CD6D" w14:textId="722A1C09" w:rsidR="004269E7" w:rsidRPr="002B0D59" w:rsidRDefault="004269E7">
          <w:pPr>
            <w:pStyle w:val="Nagwekspisutreci"/>
          </w:pPr>
          <w:r w:rsidRPr="002B0D59">
            <w:t>Spis treści</w:t>
          </w:r>
        </w:p>
        <w:p w14:paraId="1A933846" w14:textId="219D34DB" w:rsidR="00A34381" w:rsidRDefault="004269E7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r w:rsidRPr="002B0D59">
            <w:fldChar w:fldCharType="begin"/>
          </w:r>
          <w:r w:rsidRPr="002B0D59">
            <w:instrText xml:space="preserve"> TOC \o "1-3" \h \z \u </w:instrText>
          </w:r>
          <w:r w:rsidRPr="002B0D59">
            <w:fldChar w:fldCharType="separate"/>
          </w:r>
          <w:hyperlink w:anchor="_Toc134193501" w:history="1">
            <w:r w:rsidR="00A34381" w:rsidRPr="002875D4">
              <w:rPr>
                <w:rStyle w:val="Hipercze"/>
                <w:rFonts w:eastAsia="Calibri"/>
                <w:noProof/>
              </w:rPr>
              <w:t>Spis rysunków</w:t>
            </w:r>
            <w:r w:rsidR="00A34381">
              <w:rPr>
                <w:noProof/>
                <w:webHidden/>
              </w:rPr>
              <w:tab/>
            </w:r>
            <w:r w:rsidR="00A34381">
              <w:rPr>
                <w:noProof/>
                <w:webHidden/>
              </w:rPr>
              <w:fldChar w:fldCharType="begin"/>
            </w:r>
            <w:r w:rsidR="00A34381">
              <w:rPr>
                <w:noProof/>
                <w:webHidden/>
              </w:rPr>
              <w:instrText xml:space="preserve"> PAGEREF _Toc134193501 \h </w:instrText>
            </w:r>
            <w:r w:rsidR="00A34381">
              <w:rPr>
                <w:noProof/>
                <w:webHidden/>
              </w:rPr>
            </w:r>
            <w:r w:rsidR="00A34381">
              <w:rPr>
                <w:noProof/>
                <w:webHidden/>
              </w:rPr>
              <w:fldChar w:fldCharType="separate"/>
            </w:r>
            <w:r w:rsidR="00A34381">
              <w:rPr>
                <w:noProof/>
                <w:webHidden/>
              </w:rPr>
              <w:t>3</w:t>
            </w:r>
            <w:r w:rsidR="00A34381">
              <w:rPr>
                <w:noProof/>
                <w:webHidden/>
              </w:rPr>
              <w:fldChar w:fldCharType="end"/>
            </w:r>
          </w:hyperlink>
        </w:p>
        <w:p w14:paraId="1CE291C0" w14:textId="11259059" w:rsidR="00A34381" w:rsidRDefault="00000000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193502" w:history="1">
            <w:r w:rsidR="00A34381" w:rsidRPr="002875D4">
              <w:rPr>
                <w:rStyle w:val="Hipercze"/>
                <w:rFonts w:eastAsia="Calibri"/>
                <w:noProof/>
              </w:rPr>
              <w:t>Spis tabel</w:t>
            </w:r>
            <w:r w:rsidR="00A34381">
              <w:rPr>
                <w:noProof/>
                <w:webHidden/>
              </w:rPr>
              <w:tab/>
            </w:r>
            <w:r w:rsidR="00A34381">
              <w:rPr>
                <w:noProof/>
                <w:webHidden/>
              </w:rPr>
              <w:fldChar w:fldCharType="begin"/>
            </w:r>
            <w:r w:rsidR="00A34381">
              <w:rPr>
                <w:noProof/>
                <w:webHidden/>
              </w:rPr>
              <w:instrText xml:space="preserve"> PAGEREF _Toc134193502 \h </w:instrText>
            </w:r>
            <w:r w:rsidR="00A34381">
              <w:rPr>
                <w:noProof/>
                <w:webHidden/>
              </w:rPr>
            </w:r>
            <w:r w:rsidR="00A34381">
              <w:rPr>
                <w:noProof/>
                <w:webHidden/>
              </w:rPr>
              <w:fldChar w:fldCharType="separate"/>
            </w:r>
            <w:r w:rsidR="00A34381">
              <w:rPr>
                <w:noProof/>
                <w:webHidden/>
              </w:rPr>
              <w:t>3</w:t>
            </w:r>
            <w:r w:rsidR="00A34381">
              <w:rPr>
                <w:noProof/>
                <w:webHidden/>
              </w:rPr>
              <w:fldChar w:fldCharType="end"/>
            </w:r>
          </w:hyperlink>
        </w:p>
        <w:p w14:paraId="3AFE2EB1" w14:textId="65677849" w:rsidR="00A34381" w:rsidRDefault="00000000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193503" w:history="1">
            <w:r w:rsidR="00A34381" w:rsidRPr="002875D4">
              <w:rPr>
                <w:rStyle w:val="Hipercze"/>
                <w:rFonts w:eastAsia="Calibri"/>
                <w:noProof/>
              </w:rPr>
              <w:t>Wstęp</w:t>
            </w:r>
            <w:r w:rsidR="00A34381">
              <w:rPr>
                <w:noProof/>
                <w:webHidden/>
              </w:rPr>
              <w:tab/>
            </w:r>
            <w:r w:rsidR="00A34381">
              <w:rPr>
                <w:noProof/>
                <w:webHidden/>
              </w:rPr>
              <w:fldChar w:fldCharType="begin"/>
            </w:r>
            <w:r w:rsidR="00A34381">
              <w:rPr>
                <w:noProof/>
                <w:webHidden/>
              </w:rPr>
              <w:instrText xml:space="preserve"> PAGEREF _Toc134193503 \h </w:instrText>
            </w:r>
            <w:r w:rsidR="00A34381">
              <w:rPr>
                <w:noProof/>
                <w:webHidden/>
              </w:rPr>
            </w:r>
            <w:r w:rsidR="00A34381">
              <w:rPr>
                <w:noProof/>
                <w:webHidden/>
              </w:rPr>
              <w:fldChar w:fldCharType="separate"/>
            </w:r>
            <w:r w:rsidR="00A34381">
              <w:rPr>
                <w:noProof/>
                <w:webHidden/>
              </w:rPr>
              <w:t>4</w:t>
            </w:r>
            <w:r w:rsidR="00A34381">
              <w:rPr>
                <w:noProof/>
                <w:webHidden/>
              </w:rPr>
              <w:fldChar w:fldCharType="end"/>
            </w:r>
          </w:hyperlink>
        </w:p>
        <w:p w14:paraId="44522221" w14:textId="605F5854" w:rsidR="00A34381" w:rsidRDefault="00000000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193504" w:history="1">
            <w:r w:rsidR="00A34381" w:rsidRPr="002875D4">
              <w:rPr>
                <w:rStyle w:val="Hipercze"/>
                <w:noProof/>
              </w:rPr>
              <w:t>1.</w:t>
            </w:r>
            <w:r w:rsidR="00A34381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34381" w:rsidRPr="002875D4">
              <w:rPr>
                <w:rStyle w:val="Hipercze"/>
                <w:noProof/>
              </w:rPr>
              <w:t>Rozpoznawanie cyfr i ich interpretacja</w:t>
            </w:r>
            <w:r w:rsidR="00A34381">
              <w:rPr>
                <w:noProof/>
                <w:webHidden/>
              </w:rPr>
              <w:tab/>
            </w:r>
            <w:r w:rsidR="00A34381">
              <w:rPr>
                <w:noProof/>
                <w:webHidden/>
              </w:rPr>
              <w:fldChar w:fldCharType="begin"/>
            </w:r>
            <w:r w:rsidR="00A34381">
              <w:rPr>
                <w:noProof/>
                <w:webHidden/>
              </w:rPr>
              <w:instrText xml:space="preserve"> PAGEREF _Toc134193504 \h </w:instrText>
            </w:r>
            <w:r w:rsidR="00A34381">
              <w:rPr>
                <w:noProof/>
                <w:webHidden/>
              </w:rPr>
            </w:r>
            <w:r w:rsidR="00A34381">
              <w:rPr>
                <w:noProof/>
                <w:webHidden/>
              </w:rPr>
              <w:fldChar w:fldCharType="separate"/>
            </w:r>
            <w:r w:rsidR="00A34381">
              <w:rPr>
                <w:noProof/>
                <w:webHidden/>
              </w:rPr>
              <w:t>5</w:t>
            </w:r>
            <w:r w:rsidR="00A34381">
              <w:rPr>
                <w:noProof/>
                <w:webHidden/>
              </w:rPr>
              <w:fldChar w:fldCharType="end"/>
            </w:r>
          </w:hyperlink>
        </w:p>
        <w:p w14:paraId="1DF4200F" w14:textId="2AE4C861" w:rsidR="00A34381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193505" w:history="1">
            <w:r w:rsidR="00A34381" w:rsidRPr="002875D4">
              <w:rPr>
                <w:rStyle w:val="Hipercze"/>
                <w:noProof/>
              </w:rPr>
              <w:t>1.1.</w:t>
            </w:r>
            <w:r w:rsidR="00A34381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34381" w:rsidRPr="002875D4">
              <w:rPr>
                <w:rStyle w:val="Hipercze"/>
                <w:noProof/>
              </w:rPr>
              <w:t>Interpretacja obrazów przez komputer</w:t>
            </w:r>
            <w:r w:rsidR="00A34381">
              <w:rPr>
                <w:noProof/>
                <w:webHidden/>
              </w:rPr>
              <w:tab/>
            </w:r>
            <w:r w:rsidR="00A34381">
              <w:rPr>
                <w:noProof/>
                <w:webHidden/>
              </w:rPr>
              <w:fldChar w:fldCharType="begin"/>
            </w:r>
            <w:r w:rsidR="00A34381">
              <w:rPr>
                <w:noProof/>
                <w:webHidden/>
              </w:rPr>
              <w:instrText xml:space="preserve"> PAGEREF _Toc134193505 \h </w:instrText>
            </w:r>
            <w:r w:rsidR="00A34381">
              <w:rPr>
                <w:noProof/>
                <w:webHidden/>
              </w:rPr>
            </w:r>
            <w:r w:rsidR="00A34381">
              <w:rPr>
                <w:noProof/>
                <w:webHidden/>
              </w:rPr>
              <w:fldChar w:fldCharType="separate"/>
            </w:r>
            <w:r w:rsidR="00A34381">
              <w:rPr>
                <w:noProof/>
                <w:webHidden/>
              </w:rPr>
              <w:t>5</w:t>
            </w:r>
            <w:r w:rsidR="00A34381">
              <w:rPr>
                <w:noProof/>
                <w:webHidden/>
              </w:rPr>
              <w:fldChar w:fldCharType="end"/>
            </w:r>
          </w:hyperlink>
        </w:p>
        <w:p w14:paraId="397EB1A5" w14:textId="09FFE7C1" w:rsidR="00A34381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193506" w:history="1">
            <w:r w:rsidR="00A34381" w:rsidRPr="002875D4">
              <w:rPr>
                <w:rStyle w:val="Hipercze"/>
                <w:noProof/>
              </w:rPr>
              <w:t>1.2.</w:t>
            </w:r>
            <w:r w:rsidR="00A34381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34381" w:rsidRPr="002875D4">
              <w:rPr>
                <w:rStyle w:val="Hipercze"/>
                <w:noProof/>
              </w:rPr>
              <w:t>Metody uczenia maszynowego do rozpoznawania cyfr</w:t>
            </w:r>
            <w:r w:rsidR="00A34381">
              <w:rPr>
                <w:noProof/>
                <w:webHidden/>
              </w:rPr>
              <w:tab/>
            </w:r>
            <w:r w:rsidR="00A34381">
              <w:rPr>
                <w:noProof/>
                <w:webHidden/>
              </w:rPr>
              <w:fldChar w:fldCharType="begin"/>
            </w:r>
            <w:r w:rsidR="00A34381">
              <w:rPr>
                <w:noProof/>
                <w:webHidden/>
              </w:rPr>
              <w:instrText xml:space="preserve"> PAGEREF _Toc134193506 \h </w:instrText>
            </w:r>
            <w:r w:rsidR="00A34381">
              <w:rPr>
                <w:noProof/>
                <w:webHidden/>
              </w:rPr>
            </w:r>
            <w:r w:rsidR="00A34381">
              <w:rPr>
                <w:noProof/>
                <w:webHidden/>
              </w:rPr>
              <w:fldChar w:fldCharType="separate"/>
            </w:r>
            <w:r w:rsidR="00A34381">
              <w:rPr>
                <w:noProof/>
                <w:webHidden/>
              </w:rPr>
              <w:t>6</w:t>
            </w:r>
            <w:r w:rsidR="00A34381">
              <w:rPr>
                <w:noProof/>
                <w:webHidden/>
              </w:rPr>
              <w:fldChar w:fldCharType="end"/>
            </w:r>
          </w:hyperlink>
        </w:p>
        <w:p w14:paraId="4C71EABF" w14:textId="37875052" w:rsidR="00A34381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193507" w:history="1">
            <w:r w:rsidR="00A34381" w:rsidRPr="002875D4">
              <w:rPr>
                <w:rStyle w:val="Hipercze"/>
                <w:noProof/>
              </w:rPr>
              <w:t>1.3.</w:t>
            </w:r>
            <w:r w:rsidR="00A34381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34381" w:rsidRPr="002875D4">
              <w:rPr>
                <w:rStyle w:val="Hipercze"/>
                <w:noProof/>
              </w:rPr>
              <w:t>Obróbka obrazów z cyframi</w:t>
            </w:r>
            <w:r w:rsidR="00A34381">
              <w:rPr>
                <w:noProof/>
                <w:webHidden/>
              </w:rPr>
              <w:tab/>
            </w:r>
            <w:r w:rsidR="00A34381">
              <w:rPr>
                <w:noProof/>
                <w:webHidden/>
              </w:rPr>
              <w:fldChar w:fldCharType="begin"/>
            </w:r>
            <w:r w:rsidR="00A34381">
              <w:rPr>
                <w:noProof/>
                <w:webHidden/>
              </w:rPr>
              <w:instrText xml:space="preserve"> PAGEREF _Toc134193507 \h </w:instrText>
            </w:r>
            <w:r w:rsidR="00A34381">
              <w:rPr>
                <w:noProof/>
                <w:webHidden/>
              </w:rPr>
            </w:r>
            <w:r w:rsidR="00A34381">
              <w:rPr>
                <w:noProof/>
                <w:webHidden/>
              </w:rPr>
              <w:fldChar w:fldCharType="separate"/>
            </w:r>
            <w:r w:rsidR="00A34381">
              <w:rPr>
                <w:noProof/>
                <w:webHidden/>
              </w:rPr>
              <w:t>8</w:t>
            </w:r>
            <w:r w:rsidR="00A34381">
              <w:rPr>
                <w:noProof/>
                <w:webHidden/>
              </w:rPr>
              <w:fldChar w:fldCharType="end"/>
            </w:r>
          </w:hyperlink>
        </w:p>
        <w:p w14:paraId="49477921" w14:textId="61ABF5AE" w:rsidR="00A34381" w:rsidRDefault="00000000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193508" w:history="1">
            <w:r w:rsidR="00A34381" w:rsidRPr="002875D4">
              <w:rPr>
                <w:rStyle w:val="Hipercze"/>
                <w:noProof/>
              </w:rPr>
              <w:t>1.3.1.</w:t>
            </w:r>
            <w:r w:rsidR="00A34381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34381" w:rsidRPr="002875D4">
              <w:rPr>
                <w:rStyle w:val="Hipercze"/>
                <w:noProof/>
              </w:rPr>
              <w:t>Wstępne przetwarzanie obrazów</w:t>
            </w:r>
            <w:r w:rsidR="00A34381">
              <w:rPr>
                <w:noProof/>
                <w:webHidden/>
              </w:rPr>
              <w:tab/>
            </w:r>
            <w:r w:rsidR="00A34381">
              <w:rPr>
                <w:noProof/>
                <w:webHidden/>
              </w:rPr>
              <w:fldChar w:fldCharType="begin"/>
            </w:r>
            <w:r w:rsidR="00A34381">
              <w:rPr>
                <w:noProof/>
                <w:webHidden/>
              </w:rPr>
              <w:instrText xml:space="preserve"> PAGEREF _Toc134193508 \h </w:instrText>
            </w:r>
            <w:r w:rsidR="00A34381">
              <w:rPr>
                <w:noProof/>
                <w:webHidden/>
              </w:rPr>
            </w:r>
            <w:r w:rsidR="00A34381">
              <w:rPr>
                <w:noProof/>
                <w:webHidden/>
              </w:rPr>
              <w:fldChar w:fldCharType="separate"/>
            </w:r>
            <w:r w:rsidR="00A34381">
              <w:rPr>
                <w:noProof/>
                <w:webHidden/>
              </w:rPr>
              <w:t>8</w:t>
            </w:r>
            <w:r w:rsidR="00A34381">
              <w:rPr>
                <w:noProof/>
                <w:webHidden/>
              </w:rPr>
              <w:fldChar w:fldCharType="end"/>
            </w:r>
          </w:hyperlink>
        </w:p>
        <w:p w14:paraId="55FEB55D" w14:textId="50645510" w:rsidR="00A34381" w:rsidRDefault="00000000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193509" w:history="1">
            <w:r w:rsidR="00A34381" w:rsidRPr="002875D4">
              <w:rPr>
                <w:rStyle w:val="Hipercze"/>
                <w:noProof/>
              </w:rPr>
              <w:t>1.3.2.</w:t>
            </w:r>
            <w:r w:rsidR="00A34381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34381" w:rsidRPr="002875D4">
              <w:rPr>
                <w:rStyle w:val="Hipercze"/>
                <w:noProof/>
              </w:rPr>
              <w:t>Augmentacja</w:t>
            </w:r>
            <w:r w:rsidR="00A34381">
              <w:rPr>
                <w:noProof/>
                <w:webHidden/>
              </w:rPr>
              <w:tab/>
            </w:r>
            <w:r w:rsidR="00A34381">
              <w:rPr>
                <w:noProof/>
                <w:webHidden/>
              </w:rPr>
              <w:fldChar w:fldCharType="begin"/>
            </w:r>
            <w:r w:rsidR="00A34381">
              <w:rPr>
                <w:noProof/>
                <w:webHidden/>
              </w:rPr>
              <w:instrText xml:space="preserve"> PAGEREF _Toc134193509 \h </w:instrText>
            </w:r>
            <w:r w:rsidR="00A34381">
              <w:rPr>
                <w:noProof/>
                <w:webHidden/>
              </w:rPr>
            </w:r>
            <w:r w:rsidR="00A34381">
              <w:rPr>
                <w:noProof/>
                <w:webHidden/>
              </w:rPr>
              <w:fldChar w:fldCharType="separate"/>
            </w:r>
            <w:r w:rsidR="00A34381">
              <w:rPr>
                <w:noProof/>
                <w:webHidden/>
              </w:rPr>
              <w:t>8</w:t>
            </w:r>
            <w:r w:rsidR="00A34381">
              <w:rPr>
                <w:noProof/>
                <w:webHidden/>
              </w:rPr>
              <w:fldChar w:fldCharType="end"/>
            </w:r>
          </w:hyperlink>
        </w:p>
        <w:p w14:paraId="27808A7A" w14:textId="009388E3" w:rsidR="00A34381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193510" w:history="1">
            <w:r w:rsidR="00A34381" w:rsidRPr="002875D4">
              <w:rPr>
                <w:rStyle w:val="Hipercze"/>
                <w:noProof/>
              </w:rPr>
              <w:t>1.4.</w:t>
            </w:r>
            <w:r w:rsidR="00A34381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34381" w:rsidRPr="002875D4">
              <w:rPr>
                <w:rStyle w:val="Hipercze"/>
                <w:noProof/>
              </w:rPr>
              <w:t>Weryfikacja modelu do rozpoznawania cyfr</w:t>
            </w:r>
            <w:r w:rsidR="00A34381">
              <w:rPr>
                <w:noProof/>
                <w:webHidden/>
              </w:rPr>
              <w:tab/>
            </w:r>
            <w:r w:rsidR="00A34381">
              <w:rPr>
                <w:noProof/>
                <w:webHidden/>
              </w:rPr>
              <w:fldChar w:fldCharType="begin"/>
            </w:r>
            <w:r w:rsidR="00A34381">
              <w:rPr>
                <w:noProof/>
                <w:webHidden/>
              </w:rPr>
              <w:instrText xml:space="preserve"> PAGEREF _Toc134193510 \h </w:instrText>
            </w:r>
            <w:r w:rsidR="00A34381">
              <w:rPr>
                <w:noProof/>
                <w:webHidden/>
              </w:rPr>
            </w:r>
            <w:r w:rsidR="00A34381">
              <w:rPr>
                <w:noProof/>
                <w:webHidden/>
              </w:rPr>
              <w:fldChar w:fldCharType="separate"/>
            </w:r>
            <w:r w:rsidR="00A34381">
              <w:rPr>
                <w:noProof/>
                <w:webHidden/>
              </w:rPr>
              <w:t>9</w:t>
            </w:r>
            <w:r w:rsidR="00A34381">
              <w:rPr>
                <w:noProof/>
                <w:webHidden/>
              </w:rPr>
              <w:fldChar w:fldCharType="end"/>
            </w:r>
          </w:hyperlink>
        </w:p>
        <w:p w14:paraId="094D2E0F" w14:textId="0C3869E3" w:rsidR="00A34381" w:rsidRDefault="00000000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193511" w:history="1">
            <w:r w:rsidR="00A34381" w:rsidRPr="002875D4">
              <w:rPr>
                <w:rStyle w:val="Hipercze"/>
                <w:noProof/>
              </w:rPr>
              <w:t>2.</w:t>
            </w:r>
            <w:r w:rsidR="00A34381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34381" w:rsidRPr="002875D4">
              <w:rPr>
                <w:rStyle w:val="Hipercze"/>
                <w:noProof/>
              </w:rPr>
              <w:t>Model aplikacji do nauki uczenia matematyki</w:t>
            </w:r>
            <w:r w:rsidR="00A34381">
              <w:rPr>
                <w:noProof/>
                <w:webHidden/>
              </w:rPr>
              <w:tab/>
            </w:r>
            <w:r w:rsidR="00A34381">
              <w:rPr>
                <w:noProof/>
                <w:webHidden/>
              </w:rPr>
              <w:fldChar w:fldCharType="begin"/>
            </w:r>
            <w:r w:rsidR="00A34381">
              <w:rPr>
                <w:noProof/>
                <w:webHidden/>
              </w:rPr>
              <w:instrText xml:space="preserve"> PAGEREF _Toc134193511 \h </w:instrText>
            </w:r>
            <w:r w:rsidR="00A34381">
              <w:rPr>
                <w:noProof/>
                <w:webHidden/>
              </w:rPr>
            </w:r>
            <w:r w:rsidR="00A34381">
              <w:rPr>
                <w:noProof/>
                <w:webHidden/>
              </w:rPr>
              <w:fldChar w:fldCharType="separate"/>
            </w:r>
            <w:r w:rsidR="00A34381">
              <w:rPr>
                <w:noProof/>
                <w:webHidden/>
              </w:rPr>
              <w:t>12</w:t>
            </w:r>
            <w:r w:rsidR="00A34381">
              <w:rPr>
                <w:noProof/>
                <w:webHidden/>
              </w:rPr>
              <w:fldChar w:fldCharType="end"/>
            </w:r>
          </w:hyperlink>
        </w:p>
        <w:p w14:paraId="70ECB0B7" w14:textId="0EAF357A" w:rsidR="00A34381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193512" w:history="1">
            <w:r w:rsidR="00A34381" w:rsidRPr="002875D4">
              <w:rPr>
                <w:rStyle w:val="Hipercze"/>
                <w:noProof/>
              </w:rPr>
              <w:t>2.1.</w:t>
            </w:r>
            <w:r w:rsidR="00A34381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34381" w:rsidRPr="002875D4">
              <w:rPr>
                <w:rStyle w:val="Hipercze"/>
                <w:noProof/>
              </w:rPr>
              <w:t>Założenia modelu aplikacji</w:t>
            </w:r>
            <w:r w:rsidR="00A34381">
              <w:rPr>
                <w:noProof/>
                <w:webHidden/>
              </w:rPr>
              <w:tab/>
            </w:r>
            <w:r w:rsidR="00A34381">
              <w:rPr>
                <w:noProof/>
                <w:webHidden/>
              </w:rPr>
              <w:fldChar w:fldCharType="begin"/>
            </w:r>
            <w:r w:rsidR="00A34381">
              <w:rPr>
                <w:noProof/>
                <w:webHidden/>
              </w:rPr>
              <w:instrText xml:space="preserve"> PAGEREF _Toc134193512 \h </w:instrText>
            </w:r>
            <w:r w:rsidR="00A34381">
              <w:rPr>
                <w:noProof/>
                <w:webHidden/>
              </w:rPr>
            </w:r>
            <w:r w:rsidR="00A34381">
              <w:rPr>
                <w:noProof/>
                <w:webHidden/>
              </w:rPr>
              <w:fldChar w:fldCharType="separate"/>
            </w:r>
            <w:r w:rsidR="00A34381">
              <w:rPr>
                <w:noProof/>
                <w:webHidden/>
              </w:rPr>
              <w:t>12</w:t>
            </w:r>
            <w:r w:rsidR="00A34381">
              <w:rPr>
                <w:noProof/>
                <w:webHidden/>
              </w:rPr>
              <w:fldChar w:fldCharType="end"/>
            </w:r>
          </w:hyperlink>
        </w:p>
        <w:p w14:paraId="43445052" w14:textId="6982F287" w:rsidR="00A34381" w:rsidRDefault="00000000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193513" w:history="1">
            <w:r w:rsidR="00A34381" w:rsidRPr="002875D4">
              <w:rPr>
                <w:rStyle w:val="Hipercze"/>
                <w:noProof/>
              </w:rPr>
              <w:t>2.1.1.</w:t>
            </w:r>
            <w:r w:rsidR="00A34381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34381" w:rsidRPr="002875D4">
              <w:rPr>
                <w:rStyle w:val="Hipercze"/>
                <w:noProof/>
              </w:rPr>
              <w:t>Wymagania</w:t>
            </w:r>
            <w:r w:rsidR="00A34381">
              <w:rPr>
                <w:noProof/>
                <w:webHidden/>
              </w:rPr>
              <w:tab/>
            </w:r>
            <w:r w:rsidR="00A34381">
              <w:rPr>
                <w:noProof/>
                <w:webHidden/>
              </w:rPr>
              <w:fldChar w:fldCharType="begin"/>
            </w:r>
            <w:r w:rsidR="00A34381">
              <w:rPr>
                <w:noProof/>
                <w:webHidden/>
              </w:rPr>
              <w:instrText xml:space="preserve"> PAGEREF _Toc134193513 \h </w:instrText>
            </w:r>
            <w:r w:rsidR="00A34381">
              <w:rPr>
                <w:noProof/>
                <w:webHidden/>
              </w:rPr>
            </w:r>
            <w:r w:rsidR="00A34381">
              <w:rPr>
                <w:noProof/>
                <w:webHidden/>
              </w:rPr>
              <w:fldChar w:fldCharType="separate"/>
            </w:r>
            <w:r w:rsidR="00A34381">
              <w:rPr>
                <w:noProof/>
                <w:webHidden/>
              </w:rPr>
              <w:t>12</w:t>
            </w:r>
            <w:r w:rsidR="00A34381">
              <w:rPr>
                <w:noProof/>
                <w:webHidden/>
              </w:rPr>
              <w:fldChar w:fldCharType="end"/>
            </w:r>
          </w:hyperlink>
        </w:p>
        <w:p w14:paraId="2ECA2CBC" w14:textId="3C47AB76" w:rsidR="00A34381" w:rsidRDefault="00000000">
          <w:pPr>
            <w:pStyle w:val="Spistreci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193514" w:history="1">
            <w:r w:rsidR="00A34381" w:rsidRPr="002875D4">
              <w:rPr>
                <w:rStyle w:val="Hipercze"/>
                <w:noProof/>
              </w:rPr>
              <w:t>2.1.2.</w:t>
            </w:r>
            <w:r w:rsidR="00A34381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34381" w:rsidRPr="002875D4">
              <w:rPr>
                <w:rStyle w:val="Hipercze"/>
                <w:noProof/>
              </w:rPr>
              <w:t>Architektura aplikacji</w:t>
            </w:r>
            <w:r w:rsidR="00A34381">
              <w:rPr>
                <w:noProof/>
                <w:webHidden/>
              </w:rPr>
              <w:tab/>
            </w:r>
            <w:r w:rsidR="00A34381">
              <w:rPr>
                <w:noProof/>
                <w:webHidden/>
              </w:rPr>
              <w:fldChar w:fldCharType="begin"/>
            </w:r>
            <w:r w:rsidR="00A34381">
              <w:rPr>
                <w:noProof/>
                <w:webHidden/>
              </w:rPr>
              <w:instrText xml:space="preserve"> PAGEREF _Toc134193514 \h </w:instrText>
            </w:r>
            <w:r w:rsidR="00A34381">
              <w:rPr>
                <w:noProof/>
                <w:webHidden/>
              </w:rPr>
            </w:r>
            <w:r w:rsidR="00A34381">
              <w:rPr>
                <w:noProof/>
                <w:webHidden/>
              </w:rPr>
              <w:fldChar w:fldCharType="separate"/>
            </w:r>
            <w:r w:rsidR="00A34381">
              <w:rPr>
                <w:noProof/>
                <w:webHidden/>
              </w:rPr>
              <w:t>13</w:t>
            </w:r>
            <w:r w:rsidR="00A34381">
              <w:rPr>
                <w:noProof/>
                <w:webHidden/>
              </w:rPr>
              <w:fldChar w:fldCharType="end"/>
            </w:r>
          </w:hyperlink>
        </w:p>
        <w:p w14:paraId="1D230510" w14:textId="1134C173" w:rsidR="00A34381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193515" w:history="1">
            <w:r w:rsidR="00A34381" w:rsidRPr="002875D4">
              <w:rPr>
                <w:rStyle w:val="Hipercze"/>
                <w:noProof/>
              </w:rPr>
              <w:t>2.2.</w:t>
            </w:r>
            <w:r w:rsidR="00A34381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34381" w:rsidRPr="002875D4">
              <w:rPr>
                <w:rStyle w:val="Hipercze"/>
                <w:noProof/>
              </w:rPr>
              <w:t>Wybrane technologie zastosowane do budowy aplikacji</w:t>
            </w:r>
            <w:r w:rsidR="00A34381">
              <w:rPr>
                <w:noProof/>
                <w:webHidden/>
              </w:rPr>
              <w:tab/>
            </w:r>
            <w:r w:rsidR="00A34381">
              <w:rPr>
                <w:noProof/>
                <w:webHidden/>
              </w:rPr>
              <w:fldChar w:fldCharType="begin"/>
            </w:r>
            <w:r w:rsidR="00A34381">
              <w:rPr>
                <w:noProof/>
                <w:webHidden/>
              </w:rPr>
              <w:instrText xml:space="preserve"> PAGEREF _Toc134193515 \h </w:instrText>
            </w:r>
            <w:r w:rsidR="00A34381">
              <w:rPr>
                <w:noProof/>
                <w:webHidden/>
              </w:rPr>
            </w:r>
            <w:r w:rsidR="00A34381">
              <w:rPr>
                <w:noProof/>
                <w:webHidden/>
              </w:rPr>
              <w:fldChar w:fldCharType="separate"/>
            </w:r>
            <w:r w:rsidR="00A34381">
              <w:rPr>
                <w:noProof/>
                <w:webHidden/>
              </w:rPr>
              <w:t>14</w:t>
            </w:r>
            <w:r w:rsidR="00A34381">
              <w:rPr>
                <w:noProof/>
                <w:webHidden/>
              </w:rPr>
              <w:fldChar w:fldCharType="end"/>
            </w:r>
          </w:hyperlink>
        </w:p>
        <w:p w14:paraId="6385E557" w14:textId="494FE436" w:rsidR="00A34381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193516" w:history="1">
            <w:r w:rsidR="00A34381" w:rsidRPr="002875D4">
              <w:rPr>
                <w:rStyle w:val="Hipercze"/>
                <w:noProof/>
              </w:rPr>
              <w:t>2.3.</w:t>
            </w:r>
            <w:r w:rsidR="00A34381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34381" w:rsidRPr="002875D4">
              <w:rPr>
                <w:rStyle w:val="Hipercze"/>
                <w:noProof/>
              </w:rPr>
              <w:t>Wybrane metody uczenia maszynowego zastosowane w aplikacji</w:t>
            </w:r>
            <w:r w:rsidR="00A34381">
              <w:rPr>
                <w:noProof/>
                <w:webHidden/>
              </w:rPr>
              <w:tab/>
            </w:r>
            <w:r w:rsidR="00A34381">
              <w:rPr>
                <w:noProof/>
                <w:webHidden/>
              </w:rPr>
              <w:fldChar w:fldCharType="begin"/>
            </w:r>
            <w:r w:rsidR="00A34381">
              <w:rPr>
                <w:noProof/>
                <w:webHidden/>
              </w:rPr>
              <w:instrText xml:space="preserve"> PAGEREF _Toc134193516 \h </w:instrText>
            </w:r>
            <w:r w:rsidR="00A34381">
              <w:rPr>
                <w:noProof/>
                <w:webHidden/>
              </w:rPr>
            </w:r>
            <w:r w:rsidR="00A34381">
              <w:rPr>
                <w:noProof/>
                <w:webHidden/>
              </w:rPr>
              <w:fldChar w:fldCharType="separate"/>
            </w:r>
            <w:r w:rsidR="00A34381">
              <w:rPr>
                <w:noProof/>
                <w:webHidden/>
              </w:rPr>
              <w:t>15</w:t>
            </w:r>
            <w:r w:rsidR="00A34381">
              <w:rPr>
                <w:noProof/>
                <w:webHidden/>
              </w:rPr>
              <w:fldChar w:fldCharType="end"/>
            </w:r>
          </w:hyperlink>
        </w:p>
        <w:p w14:paraId="22BC3318" w14:textId="3F39BA2F" w:rsidR="00A34381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193517" w:history="1">
            <w:r w:rsidR="00A34381" w:rsidRPr="002875D4">
              <w:rPr>
                <w:rStyle w:val="Hipercze"/>
                <w:noProof/>
              </w:rPr>
              <w:t>2.4.</w:t>
            </w:r>
            <w:r w:rsidR="00A34381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34381" w:rsidRPr="002875D4">
              <w:rPr>
                <w:rStyle w:val="Hipercze"/>
                <w:noProof/>
              </w:rPr>
              <w:t>Korzystanie z modelu ML poprzez API http</w:t>
            </w:r>
            <w:r w:rsidR="00A34381">
              <w:rPr>
                <w:noProof/>
                <w:webHidden/>
              </w:rPr>
              <w:tab/>
            </w:r>
            <w:r w:rsidR="00A34381">
              <w:rPr>
                <w:noProof/>
                <w:webHidden/>
              </w:rPr>
              <w:fldChar w:fldCharType="begin"/>
            </w:r>
            <w:r w:rsidR="00A34381">
              <w:rPr>
                <w:noProof/>
                <w:webHidden/>
              </w:rPr>
              <w:instrText xml:space="preserve"> PAGEREF _Toc134193517 \h </w:instrText>
            </w:r>
            <w:r w:rsidR="00A34381">
              <w:rPr>
                <w:noProof/>
                <w:webHidden/>
              </w:rPr>
            </w:r>
            <w:r w:rsidR="00A34381">
              <w:rPr>
                <w:noProof/>
                <w:webHidden/>
              </w:rPr>
              <w:fldChar w:fldCharType="separate"/>
            </w:r>
            <w:r w:rsidR="00A34381">
              <w:rPr>
                <w:noProof/>
                <w:webHidden/>
              </w:rPr>
              <w:t>19</w:t>
            </w:r>
            <w:r w:rsidR="00A34381">
              <w:rPr>
                <w:noProof/>
                <w:webHidden/>
              </w:rPr>
              <w:fldChar w:fldCharType="end"/>
            </w:r>
          </w:hyperlink>
        </w:p>
        <w:p w14:paraId="2900D631" w14:textId="54BDD0BB" w:rsidR="00A34381" w:rsidRDefault="00000000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193518" w:history="1">
            <w:r w:rsidR="00A34381" w:rsidRPr="002875D4">
              <w:rPr>
                <w:rStyle w:val="Hipercze"/>
                <w:noProof/>
              </w:rPr>
              <w:t>3.</w:t>
            </w:r>
            <w:r w:rsidR="00A34381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34381" w:rsidRPr="002875D4">
              <w:rPr>
                <w:rStyle w:val="Hipercze"/>
                <w:noProof/>
              </w:rPr>
              <w:t>Opis implementacji i działania aplikacji</w:t>
            </w:r>
            <w:r w:rsidR="00A34381">
              <w:rPr>
                <w:noProof/>
                <w:webHidden/>
              </w:rPr>
              <w:tab/>
            </w:r>
            <w:r w:rsidR="00A34381">
              <w:rPr>
                <w:noProof/>
                <w:webHidden/>
              </w:rPr>
              <w:fldChar w:fldCharType="begin"/>
            </w:r>
            <w:r w:rsidR="00A34381">
              <w:rPr>
                <w:noProof/>
                <w:webHidden/>
              </w:rPr>
              <w:instrText xml:space="preserve"> PAGEREF _Toc134193518 \h </w:instrText>
            </w:r>
            <w:r w:rsidR="00A34381">
              <w:rPr>
                <w:noProof/>
                <w:webHidden/>
              </w:rPr>
            </w:r>
            <w:r w:rsidR="00A34381">
              <w:rPr>
                <w:noProof/>
                <w:webHidden/>
              </w:rPr>
              <w:fldChar w:fldCharType="separate"/>
            </w:r>
            <w:r w:rsidR="00A34381">
              <w:rPr>
                <w:noProof/>
                <w:webHidden/>
              </w:rPr>
              <w:t>20</w:t>
            </w:r>
            <w:r w:rsidR="00A34381">
              <w:rPr>
                <w:noProof/>
                <w:webHidden/>
              </w:rPr>
              <w:fldChar w:fldCharType="end"/>
            </w:r>
          </w:hyperlink>
        </w:p>
        <w:p w14:paraId="2025F1AA" w14:textId="06C640C9" w:rsidR="00A34381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193519" w:history="1">
            <w:r w:rsidR="00A34381" w:rsidRPr="002875D4">
              <w:rPr>
                <w:rStyle w:val="Hipercze"/>
                <w:noProof/>
              </w:rPr>
              <w:t>3.1.</w:t>
            </w:r>
            <w:r w:rsidR="00A34381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34381" w:rsidRPr="002875D4">
              <w:rPr>
                <w:rStyle w:val="Hipercze"/>
                <w:noProof/>
              </w:rPr>
              <w:t>Ekran startowy i podstawowe funkcjonalności</w:t>
            </w:r>
            <w:r w:rsidR="00A34381">
              <w:rPr>
                <w:noProof/>
                <w:webHidden/>
              </w:rPr>
              <w:tab/>
            </w:r>
            <w:r w:rsidR="00A34381">
              <w:rPr>
                <w:noProof/>
                <w:webHidden/>
              </w:rPr>
              <w:fldChar w:fldCharType="begin"/>
            </w:r>
            <w:r w:rsidR="00A34381">
              <w:rPr>
                <w:noProof/>
                <w:webHidden/>
              </w:rPr>
              <w:instrText xml:space="preserve"> PAGEREF _Toc134193519 \h </w:instrText>
            </w:r>
            <w:r w:rsidR="00A34381">
              <w:rPr>
                <w:noProof/>
                <w:webHidden/>
              </w:rPr>
            </w:r>
            <w:r w:rsidR="00A34381">
              <w:rPr>
                <w:noProof/>
                <w:webHidden/>
              </w:rPr>
              <w:fldChar w:fldCharType="separate"/>
            </w:r>
            <w:r w:rsidR="00A34381">
              <w:rPr>
                <w:noProof/>
                <w:webHidden/>
              </w:rPr>
              <w:t>20</w:t>
            </w:r>
            <w:r w:rsidR="00A34381">
              <w:rPr>
                <w:noProof/>
                <w:webHidden/>
              </w:rPr>
              <w:fldChar w:fldCharType="end"/>
            </w:r>
          </w:hyperlink>
        </w:p>
        <w:p w14:paraId="6AB4D4C2" w14:textId="1FBEF9CC" w:rsidR="00A34381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193520" w:history="1">
            <w:r w:rsidR="00A34381" w:rsidRPr="002875D4">
              <w:rPr>
                <w:rStyle w:val="Hipercze"/>
                <w:noProof/>
              </w:rPr>
              <w:t>3.2.</w:t>
            </w:r>
            <w:r w:rsidR="00A34381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34381" w:rsidRPr="002875D4">
              <w:rPr>
                <w:rStyle w:val="Hipercze"/>
                <w:noProof/>
              </w:rPr>
              <w:t>Schematy, opisy poszczególnych funkcjonalności, opis kodów</w:t>
            </w:r>
            <w:r w:rsidR="00A34381">
              <w:rPr>
                <w:noProof/>
                <w:webHidden/>
              </w:rPr>
              <w:tab/>
            </w:r>
            <w:r w:rsidR="00A34381">
              <w:rPr>
                <w:noProof/>
                <w:webHidden/>
              </w:rPr>
              <w:fldChar w:fldCharType="begin"/>
            </w:r>
            <w:r w:rsidR="00A34381">
              <w:rPr>
                <w:noProof/>
                <w:webHidden/>
              </w:rPr>
              <w:instrText xml:space="preserve"> PAGEREF _Toc134193520 \h </w:instrText>
            </w:r>
            <w:r w:rsidR="00A34381">
              <w:rPr>
                <w:noProof/>
                <w:webHidden/>
              </w:rPr>
            </w:r>
            <w:r w:rsidR="00A34381">
              <w:rPr>
                <w:noProof/>
                <w:webHidden/>
              </w:rPr>
              <w:fldChar w:fldCharType="separate"/>
            </w:r>
            <w:r w:rsidR="00A34381">
              <w:rPr>
                <w:noProof/>
                <w:webHidden/>
              </w:rPr>
              <w:t>21</w:t>
            </w:r>
            <w:r w:rsidR="00A34381">
              <w:rPr>
                <w:noProof/>
                <w:webHidden/>
              </w:rPr>
              <w:fldChar w:fldCharType="end"/>
            </w:r>
          </w:hyperlink>
        </w:p>
        <w:p w14:paraId="3652F3B0" w14:textId="31183238" w:rsidR="00A34381" w:rsidRDefault="00000000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193521" w:history="1">
            <w:r w:rsidR="00A34381" w:rsidRPr="002875D4">
              <w:rPr>
                <w:rStyle w:val="Hipercze"/>
                <w:noProof/>
              </w:rPr>
              <w:t>3.3.</w:t>
            </w:r>
            <w:r w:rsidR="00A34381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34381" w:rsidRPr="002875D4">
              <w:rPr>
                <w:rStyle w:val="Hipercze"/>
                <w:noProof/>
              </w:rPr>
              <w:t>Przykłady zastosowania aplikacji w konkretnych zadaniach</w:t>
            </w:r>
            <w:r w:rsidR="00A34381">
              <w:rPr>
                <w:noProof/>
                <w:webHidden/>
              </w:rPr>
              <w:tab/>
            </w:r>
            <w:r w:rsidR="00A34381">
              <w:rPr>
                <w:noProof/>
                <w:webHidden/>
              </w:rPr>
              <w:fldChar w:fldCharType="begin"/>
            </w:r>
            <w:r w:rsidR="00A34381">
              <w:rPr>
                <w:noProof/>
                <w:webHidden/>
              </w:rPr>
              <w:instrText xml:space="preserve"> PAGEREF _Toc134193521 \h </w:instrText>
            </w:r>
            <w:r w:rsidR="00A34381">
              <w:rPr>
                <w:noProof/>
                <w:webHidden/>
              </w:rPr>
            </w:r>
            <w:r w:rsidR="00A34381">
              <w:rPr>
                <w:noProof/>
                <w:webHidden/>
              </w:rPr>
              <w:fldChar w:fldCharType="separate"/>
            </w:r>
            <w:r w:rsidR="00A34381">
              <w:rPr>
                <w:noProof/>
                <w:webHidden/>
              </w:rPr>
              <w:t>22</w:t>
            </w:r>
            <w:r w:rsidR="00A34381">
              <w:rPr>
                <w:noProof/>
                <w:webHidden/>
              </w:rPr>
              <w:fldChar w:fldCharType="end"/>
            </w:r>
          </w:hyperlink>
        </w:p>
        <w:p w14:paraId="275B7F48" w14:textId="392F14F9" w:rsidR="00A34381" w:rsidRDefault="00000000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193522" w:history="1">
            <w:r w:rsidR="00A34381" w:rsidRPr="002875D4">
              <w:rPr>
                <w:rStyle w:val="Hipercze"/>
                <w:noProof/>
              </w:rPr>
              <w:t>Zakończenie</w:t>
            </w:r>
            <w:r w:rsidR="00A34381">
              <w:rPr>
                <w:noProof/>
                <w:webHidden/>
              </w:rPr>
              <w:tab/>
            </w:r>
            <w:r w:rsidR="00A34381">
              <w:rPr>
                <w:noProof/>
                <w:webHidden/>
              </w:rPr>
              <w:fldChar w:fldCharType="begin"/>
            </w:r>
            <w:r w:rsidR="00A34381">
              <w:rPr>
                <w:noProof/>
                <w:webHidden/>
              </w:rPr>
              <w:instrText xml:space="preserve"> PAGEREF _Toc134193522 \h </w:instrText>
            </w:r>
            <w:r w:rsidR="00A34381">
              <w:rPr>
                <w:noProof/>
                <w:webHidden/>
              </w:rPr>
            </w:r>
            <w:r w:rsidR="00A34381">
              <w:rPr>
                <w:noProof/>
                <w:webHidden/>
              </w:rPr>
              <w:fldChar w:fldCharType="separate"/>
            </w:r>
            <w:r w:rsidR="00A34381">
              <w:rPr>
                <w:noProof/>
                <w:webHidden/>
              </w:rPr>
              <w:t>23</w:t>
            </w:r>
            <w:r w:rsidR="00A34381">
              <w:rPr>
                <w:noProof/>
                <w:webHidden/>
              </w:rPr>
              <w:fldChar w:fldCharType="end"/>
            </w:r>
          </w:hyperlink>
        </w:p>
        <w:p w14:paraId="7C2EA68C" w14:textId="4188DE82" w:rsidR="00A34381" w:rsidRDefault="00000000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193523" w:history="1">
            <w:r w:rsidR="00A34381" w:rsidRPr="002875D4">
              <w:rPr>
                <w:rStyle w:val="Hipercze"/>
                <w:noProof/>
                <w:lang w:val="en-US"/>
              </w:rPr>
              <w:t>Bibliografia</w:t>
            </w:r>
            <w:r w:rsidR="00A34381">
              <w:rPr>
                <w:noProof/>
                <w:webHidden/>
              </w:rPr>
              <w:tab/>
            </w:r>
            <w:r w:rsidR="00A34381">
              <w:rPr>
                <w:noProof/>
                <w:webHidden/>
              </w:rPr>
              <w:fldChar w:fldCharType="begin"/>
            </w:r>
            <w:r w:rsidR="00A34381">
              <w:rPr>
                <w:noProof/>
                <w:webHidden/>
              </w:rPr>
              <w:instrText xml:space="preserve"> PAGEREF _Toc134193523 \h </w:instrText>
            </w:r>
            <w:r w:rsidR="00A34381">
              <w:rPr>
                <w:noProof/>
                <w:webHidden/>
              </w:rPr>
            </w:r>
            <w:r w:rsidR="00A34381">
              <w:rPr>
                <w:noProof/>
                <w:webHidden/>
              </w:rPr>
              <w:fldChar w:fldCharType="separate"/>
            </w:r>
            <w:r w:rsidR="00A34381">
              <w:rPr>
                <w:noProof/>
                <w:webHidden/>
              </w:rPr>
              <w:t>24</w:t>
            </w:r>
            <w:r w:rsidR="00A34381">
              <w:rPr>
                <w:noProof/>
                <w:webHidden/>
              </w:rPr>
              <w:fldChar w:fldCharType="end"/>
            </w:r>
          </w:hyperlink>
        </w:p>
        <w:p w14:paraId="24B84E4F" w14:textId="5EC3853C" w:rsidR="00A34381" w:rsidRDefault="00000000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4193524" w:history="1">
            <w:r w:rsidR="00A34381" w:rsidRPr="002875D4">
              <w:rPr>
                <w:rStyle w:val="Hipercze"/>
                <w:noProof/>
              </w:rPr>
              <w:t>Aneks (kod, tabelka z danymi, treść ankiety)</w:t>
            </w:r>
            <w:r w:rsidR="00A34381">
              <w:rPr>
                <w:noProof/>
                <w:webHidden/>
              </w:rPr>
              <w:tab/>
            </w:r>
            <w:r w:rsidR="00A34381">
              <w:rPr>
                <w:noProof/>
                <w:webHidden/>
              </w:rPr>
              <w:fldChar w:fldCharType="begin"/>
            </w:r>
            <w:r w:rsidR="00A34381">
              <w:rPr>
                <w:noProof/>
                <w:webHidden/>
              </w:rPr>
              <w:instrText xml:space="preserve"> PAGEREF _Toc134193524 \h </w:instrText>
            </w:r>
            <w:r w:rsidR="00A34381">
              <w:rPr>
                <w:noProof/>
                <w:webHidden/>
              </w:rPr>
            </w:r>
            <w:r w:rsidR="00A34381">
              <w:rPr>
                <w:noProof/>
                <w:webHidden/>
              </w:rPr>
              <w:fldChar w:fldCharType="separate"/>
            </w:r>
            <w:r w:rsidR="00A34381">
              <w:rPr>
                <w:noProof/>
                <w:webHidden/>
              </w:rPr>
              <w:t>26</w:t>
            </w:r>
            <w:r w:rsidR="00A34381">
              <w:rPr>
                <w:noProof/>
                <w:webHidden/>
              </w:rPr>
              <w:fldChar w:fldCharType="end"/>
            </w:r>
          </w:hyperlink>
        </w:p>
        <w:p w14:paraId="6CED99AC" w14:textId="4DA0F382" w:rsidR="004269E7" w:rsidRPr="00C14316" w:rsidRDefault="004269E7">
          <w:pPr>
            <w:rPr>
              <w:b/>
              <w:bCs/>
            </w:rPr>
          </w:pPr>
          <w:r w:rsidRPr="002B0D59">
            <w:rPr>
              <w:b/>
              <w:bCs/>
            </w:rPr>
            <w:fldChar w:fldCharType="end"/>
          </w:r>
        </w:p>
      </w:sdtContent>
    </w:sdt>
    <w:p w14:paraId="4A626F2C" w14:textId="77777777" w:rsidR="0057538C" w:rsidRDefault="0057538C" w:rsidP="000B798C">
      <w:pPr>
        <w:rPr>
          <w:rFonts w:eastAsia="Calibri"/>
        </w:rPr>
      </w:pPr>
    </w:p>
    <w:p w14:paraId="183616DF" w14:textId="77777777" w:rsidR="0057538C" w:rsidRDefault="0057538C" w:rsidP="000B798C">
      <w:pPr>
        <w:rPr>
          <w:rFonts w:eastAsia="Calibri"/>
        </w:rPr>
      </w:pPr>
    </w:p>
    <w:p w14:paraId="2E0C98F4" w14:textId="77777777" w:rsidR="0057538C" w:rsidRDefault="0057538C" w:rsidP="000B798C">
      <w:pPr>
        <w:rPr>
          <w:rFonts w:eastAsia="Calibri"/>
        </w:rPr>
      </w:pPr>
    </w:p>
    <w:p w14:paraId="4897E831" w14:textId="4841046A" w:rsidR="0057538C" w:rsidRDefault="0057538C" w:rsidP="0057538C">
      <w:pPr>
        <w:pStyle w:val="Nagwek1"/>
        <w:rPr>
          <w:rFonts w:eastAsia="Calibri"/>
        </w:rPr>
      </w:pPr>
      <w:bookmarkStart w:id="0" w:name="_Toc134193501"/>
      <w:r>
        <w:rPr>
          <w:rFonts w:eastAsia="Calibri"/>
        </w:rPr>
        <w:t>Spis rysunków</w:t>
      </w:r>
      <w:bookmarkEnd w:id="0"/>
    </w:p>
    <w:p w14:paraId="5BD4E6F6" w14:textId="58C3AC84" w:rsidR="00A34381" w:rsidRDefault="0057538C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r>
        <w:fldChar w:fldCharType="begin"/>
      </w:r>
      <w:r>
        <w:instrText xml:space="preserve"> TOC \h \z \c "Rysunek" </w:instrText>
      </w:r>
      <w:r>
        <w:fldChar w:fldCharType="separate"/>
      </w:r>
      <w:hyperlink w:anchor="_Toc134193492" w:history="1">
        <w:r w:rsidR="00A34381" w:rsidRPr="00D826A6">
          <w:rPr>
            <w:rStyle w:val="Hipercze"/>
            <w:noProof/>
          </w:rPr>
          <w:t>Rysunek 1.1 Cztery podstawowe reprezentacje pikseli</w:t>
        </w:r>
        <w:r w:rsidR="00A34381">
          <w:rPr>
            <w:noProof/>
            <w:webHidden/>
          </w:rPr>
          <w:tab/>
        </w:r>
        <w:r w:rsidR="00A34381">
          <w:rPr>
            <w:noProof/>
            <w:webHidden/>
          </w:rPr>
          <w:fldChar w:fldCharType="begin"/>
        </w:r>
        <w:r w:rsidR="00A34381">
          <w:rPr>
            <w:noProof/>
            <w:webHidden/>
          </w:rPr>
          <w:instrText xml:space="preserve"> PAGEREF _Toc134193492 \h </w:instrText>
        </w:r>
        <w:r w:rsidR="00A34381">
          <w:rPr>
            <w:noProof/>
            <w:webHidden/>
          </w:rPr>
        </w:r>
        <w:r w:rsidR="00A34381">
          <w:rPr>
            <w:noProof/>
            <w:webHidden/>
          </w:rPr>
          <w:fldChar w:fldCharType="separate"/>
        </w:r>
        <w:r w:rsidR="00A34381">
          <w:rPr>
            <w:noProof/>
            <w:webHidden/>
          </w:rPr>
          <w:t>5</w:t>
        </w:r>
        <w:r w:rsidR="00A34381">
          <w:rPr>
            <w:noProof/>
            <w:webHidden/>
          </w:rPr>
          <w:fldChar w:fldCharType="end"/>
        </w:r>
      </w:hyperlink>
    </w:p>
    <w:p w14:paraId="11AD467C" w14:textId="46D922CA" w:rsidR="00A34381" w:rsidRDefault="00000000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4193493" w:history="1">
        <w:r w:rsidR="00A34381" w:rsidRPr="00D826A6">
          <w:rPr>
            <w:rStyle w:val="Hipercze"/>
            <w:noProof/>
          </w:rPr>
          <w:t>Rysunek 1.2 Losowy obrót obrazów</w:t>
        </w:r>
        <w:r w:rsidR="00A34381">
          <w:rPr>
            <w:noProof/>
            <w:webHidden/>
          </w:rPr>
          <w:tab/>
        </w:r>
        <w:r w:rsidR="00A34381">
          <w:rPr>
            <w:noProof/>
            <w:webHidden/>
          </w:rPr>
          <w:fldChar w:fldCharType="begin"/>
        </w:r>
        <w:r w:rsidR="00A34381">
          <w:rPr>
            <w:noProof/>
            <w:webHidden/>
          </w:rPr>
          <w:instrText xml:space="preserve"> PAGEREF _Toc134193493 \h </w:instrText>
        </w:r>
        <w:r w:rsidR="00A34381">
          <w:rPr>
            <w:noProof/>
            <w:webHidden/>
          </w:rPr>
        </w:r>
        <w:r w:rsidR="00A34381">
          <w:rPr>
            <w:noProof/>
            <w:webHidden/>
          </w:rPr>
          <w:fldChar w:fldCharType="separate"/>
        </w:r>
        <w:r w:rsidR="00A34381">
          <w:rPr>
            <w:noProof/>
            <w:webHidden/>
          </w:rPr>
          <w:t>9</w:t>
        </w:r>
        <w:r w:rsidR="00A34381">
          <w:rPr>
            <w:noProof/>
            <w:webHidden/>
          </w:rPr>
          <w:fldChar w:fldCharType="end"/>
        </w:r>
      </w:hyperlink>
    </w:p>
    <w:p w14:paraId="3F75B1BA" w14:textId="0F6CF72B" w:rsidR="00A34381" w:rsidRDefault="00000000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4193494" w:history="1">
        <w:r w:rsidR="00A34381" w:rsidRPr="00D826A6">
          <w:rPr>
            <w:rStyle w:val="Hipercze"/>
            <w:noProof/>
          </w:rPr>
          <w:t>Rysunek 1.3 Macierz błędu</w:t>
        </w:r>
        <w:r w:rsidR="00A34381">
          <w:rPr>
            <w:noProof/>
            <w:webHidden/>
          </w:rPr>
          <w:tab/>
        </w:r>
        <w:r w:rsidR="00A34381">
          <w:rPr>
            <w:noProof/>
            <w:webHidden/>
          </w:rPr>
          <w:fldChar w:fldCharType="begin"/>
        </w:r>
        <w:r w:rsidR="00A34381">
          <w:rPr>
            <w:noProof/>
            <w:webHidden/>
          </w:rPr>
          <w:instrText xml:space="preserve"> PAGEREF _Toc134193494 \h </w:instrText>
        </w:r>
        <w:r w:rsidR="00A34381">
          <w:rPr>
            <w:noProof/>
            <w:webHidden/>
          </w:rPr>
        </w:r>
        <w:r w:rsidR="00A34381">
          <w:rPr>
            <w:noProof/>
            <w:webHidden/>
          </w:rPr>
          <w:fldChar w:fldCharType="separate"/>
        </w:r>
        <w:r w:rsidR="00A34381">
          <w:rPr>
            <w:noProof/>
            <w:webHidden/>
          </w:rPr>
          <w:t>10</w:t>
        </w:r>
        <w:r w:rsidR="00A34381">
          <w:rPr>
            <w:noProof/>
            <w:webHidden/>
          </w:rPr>
          <w:fldChar w:fldCharType="end"/>
        </w:r>
      </w:hyperlink>
    </w:p>
    <w:p w14:paraId="21300CA1" w14:textId="1F51D61C" w:rsidR="00A34381" w:rsidRDefault="00000000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4193495" w:history="1">
        <w:r w:rsidR="00A34381" w:rsidRPr="00D826A6">
          <w:rPr>
            <w:rStyle w:val="Hipercze"/>
            <w:noProof/>
          </w:rPr>
          <w:t>Rysunek 2.1 Działania</w:t>
        </w:r>
        <w:r w:rsidR="00A34381">
          <w:rPr>
            <w:noProof/>
            <w:webHidden/>
          </w:rPr>
          <w:tab/>
        </w:r>
        <w:r w:rsidR="00A34381">
          <w:rPr>
            <w:noProof/>
            <w:webHidden/>
          </w:rPr>
          <w:fldChar w:fldCharType="begin"/>
        </w:r>
        <w:r w:rsidR="00A34381">
          <w:rPr>
            <w:noProof/>
            <w:webHidden/>
          </w:rPr>
          <w:instrText xml:space="preserve"> PAGEREF _Toc134193495 \h </w:instrText>
        </w:r>
        <w:r w:rsidR="00A34381">
          <w:rPr>
            <w:noProof/>
            <w:webHidden/>
          </w:rPr>
        </w:r>
        <w:r w:rsidR="00A34381">
          <w:rPr>
            <w:noProof/>
            <w:webHidden/>
          </w:rPr>
          <w:fldChar w:fldCharType="separate"/>
        </w:r>
        <w:r w:rsidR="00A34381">
          <w:rPr>
            <w:noProof/>
            <w:webHidden/>
          </w:rPr>
          <w:t>12</w:t>
        </w:r>
        <w:r w:rsidR="00A34381">
          <w:rPr>
            <w:noProof/>
            <w:webHidden/>
          </w:rPr>
          <w:fldChar w:fldCharType="end"/>
        </w:r>
      </w:hyperlink>
    </w:p>
    <w:p w14:paraId="4B615115" w14:textId="7BE66E39" w:rsidR="00A34381" w:rsidRDefault="00000000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4193496" w:history="1">
        <w:r w:rsidR="00A34381" w:rsidRPr="00D826A6">
          <w:rPr>
            <w:rStyle w:val="Hipercze"/>
            <w:noProof/>
          </w:rPr>
          <w:t>Rysunek 2.2 Zadania tekstowe</w:t>
        </w:r>
        <w:r w:rsidR="00A34381">
          <w:rPr>
            <w:noProof/>
            <w:webHidden/>
          </w:rPr>
          <w:tab/>
        </w:r>
        <w:r w:rsidR="00A34381">
          <w:rPr>
            <w:noProof/>
            <w:webHidden/>
          </w:rPr>
          <w:fldChar w:fldCharType="begin"/>
        </w:r>
        <w:r w:rsidR="00A34381">
          <w:rPr>
            <w:noProof/>
            <w:webHidden/>
          </w:rPr>
          <w:instrText xml:space="preserve"> PAGEREF _Toc134193496 \h </w:instrText>
        </w:r>
        <w:r w:rsidR="00A34381">
          <w:rPr>
            <w:noProof/>
            <w:webHidden/>
          </w:rPr>
        </w:r>
        <w:r w:rsidR="00A34381">
          <w:rPr>
            <w:noProof/>
            <w:webHidden/>
          </w:rPr>
          <w:fldChar w:fldCharType="separate"/>
        </w:r>
        <w:r w:rsidR="00A34381">
          <w:rPr>
            <w:noProof/>
            <w:webHidden/>
          </w:rPr>
          <w:t>13</w:t>
        </w:r>
        <w:r w:rsidR="00A34381">
          <w:rPr>
            <w:noProof/>
            <w:webHidden/>
          </w:rPr>
          <w:fldChar w:fldCharType="end"/>
        </w:r>
      </w:hyperlink>
    </w:p>
    <w:p w14:paraId="6F706F3D" w14:textId="65BCB9C1" w:rsidR="00A34381" w:rsidRDefault="00000000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4193497" w:history="1">
        <w:r w:rsidR="00A34381" w:rsidRPr="00D826A6">
          <w:rPr>
            <w:rStyle w:val="Hipercze"/>
            <w:noProof/>
          </w:rPr>
          <w:t>Rysunek 2.3 Rozkład cyfr w MNIST</w:t>
        </w:r>
        <w:r w:rsidR="00A34381">
          <w:rPr>
            <w:noProof/>
            <w:webHidden/>
          </w:rPr>
          <w:tab/>
        </w:r>
        <w:r w:rsidR="00A34381">
          <w:rPr>
            <w:noProof/>
            <w:webHidden/>
          </w:rPr>
          <w:fldChar w:fldCharType="begin"/>
        </w:r>
        <w:r w:rsidR="00A34381">
          <w:rPr>
            <w:noProof/>
            <w:webHidden/>
          </w:rPr>
          <w:instrText xml:space="preserve"> PAGEREF _Toc134193497 \h </w:instrText>
        </w:r>
        <w:r w:rsidR="00A34381">
          <w:rPr>
            <w:noProof/>
            <w:webHidden/>
          </w:rPr>
        </w:r>
        <w:r w:rsidR="00A34381">
          <w:rPr>
            <w:noProof/>
            <w:webHidden/>
          </w:rPr>
          <w:fldChar w:fldCharType="separate"/>
        </w:r>
        <w:r w:rsidR="00A34381">
          <w:rPr>
            <w:noProof/>
            <w:webHidden/>
          </w:rPr>
          <w:t>15</w:t>
        </w:r>
        <w:r w:rsidR="00A34381">
          <w:rPr>
            <w:noProof/>
            <w:webHidden/>
          </w:rPr>
          <w:fldChar w:fldCharType="end"/>
        </w:r>
      </w:hyperlink>
    </w:p>
    <w:p w14:paraId="4768647B" w14:textId="45837230" w:rsidR="00A34381" w:rsidRDefault="00000000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4193498" w:history="1">
        <w:r w:rsidR="00A34381" w:rsidRPr="00D826A6">
          <w:rPr>
            <w:rStyle w:val="Hipercze"/>
            <w:noProof/>
          </w:rPr>
          <w:t>Rysunek 2.4 Podział liczby na cyfry</w:t>
        </w:r>
        <w:r w:rsidR="00A34381">
          <w:rPr>
            <w:noProof/>
            <w:webHidden/>
          </w:rPr>
          <w:tab/>
        </w:r>
        <w:r w:rsidR="00A34381">
          <w:rPr>
            <w:noProof/>
            <w:webHidden/>
          </w:rPr>
          <w:fldChar w:fldCharType="begin"/>
        </w:r>
        <w:r w:rsidR="00A34381">
          <w:rPr>
            <w:noProof/>
            <w:webHidden/>
          </w:rPr>
          <w:instrText xml:space="preserve"> PAGEREF _Toc134193498 \h </w:instrText>
        </w:r>
        <w:r w:rsidR="00A34381">
          <w:rPr>
            <w:noProof/>
            <w:webHidden/>
          </w:rPr>
        </w:r>
        <w:r w:rsidR="00A34381">
          <w:rPr>
            <w:noProof/>
            <w:webHidden/>
          </w:rPr>
          <w:fldChar w:fldCharType="separate"/>
        </w:r>
        <w:r w:rsidR="00A34381">
          <w:rPr>
            <w:noProof/>
            <w:webHidden/>
          </w:rPr>
          <w:t>16</w:t>
        </w:r>
        <w:r w:rsidR="00A34381">
          <w:rPr>
            <w:noProof/>
            <w:webHidden/>
          </w:rPr>
          <w:fldChar w:fldCharType="end"/>
        </w:r>
      </w:hyperlink>
    </w:p>
    <w:p w14:paraId="0AE39D20" w14:textId="3034D011" w:rsidR="00A34381" w:rsidRDefault="00000000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4193499" w:history="1">
        <w:r w:rsidR="00A34381" w:rsidRPr="00D826A6">
          <w:rPr>
            <w:rStyle w:val="Hipercze"/>
            <w:noProof/>
          </w:rPr>
          <w:t>Rysunek 2.5 Liczba po obróbce</w:t>
        </w:r>
        <w:r w:rsidR="00A34381">
          <w:rPr>
            <w:noProof/>
            <w:webHidden/>
          </w:rPr>
          <w:tab/>
        </w:r>
        <w:r w:rsidR="00A34381">
          <w:rPr>
            <w:noProof/>
            <w:webHidden/>
          </w:rPr>
          <w:fldChar w:fldCharType="begin"/>
        </w:r>
        <w:r w:rsidR="00A34381">
          <w:rPr>
            <w:noProof/>
            <w:webHidden/>
          </w:rPr>
          <w:instrText xml:space="preserve"> PAGEREF _Toc134193499 \h </w:instrText>
        </w:r>
        <w:r w:rsidR="00A34381">
          <w:rPr>
            <w:noProof/>
            <w:webHidden/>
          </w:rPr>
        </w:r>
        <w:r w:rsidR="00A34381">
          <w:rPr>
            <w:noProof/>
            <w:webHidden/>
          </w:rPr>
          <w:fldChar w:fldCharType="separate"/>
        </w:r>
        <w:r w:rsidR="00A34381">
          <w:rPr>
            <w:noProof/>
            <w:webHidden/>
          </w:rPr>
          <w:t>16</w:t>
        </w:r>
        <w:r w:rsidR="00A34381">
          <w:rPr>
            <w:noProof/>
            <w:webHidden/>
          </w:rPr>
          <w:fldChar w:fldCharType="end"/>
        </w:r>
      </w:hyperlink>
    </w:p>
    <w:p w14:paraId="590F9151" w14:textId="14341CAB" w:rsidR="00A34381" w:rsidRDefault="00000000">
      <w:pPr>
        <w:pStyle w:val="Spisilustracji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r:id="rId7" w:anchor="_Toc134193500" w:history="1">
        <w:r w:rsidR="00A34381" w:rsidRPr="00D826A6">
          <w:rPr>
            <w:rStyle w:val="Hipercze"/>
            <w:noProof/>
          </w:rPr>
          <w:t>Rysunek 2.6 Schemat architektury aplikacji z modelem ML</w:t>
        </w:r>
        <w:r w:rsidR="00A34381">
          <w:rPr>
            <w:noProof/>
            <w:webHidden/>
          </w:rPr>
          <w:tab/>
        </w:r>
        <w:r w:rsidR="00A34381">
          <w:rPr>
            <w:noProof/>
            <w:webHidden/>
          </w:rPr>
          <w:fldChar w:fldCharType="begin"/>
        </w:r>
        <w:r w:rsidR="00A34381">
          <w:rPr>
            <w:noProof/>
            <w:webHidden/>
          </w:rPr>
          <w:instrText xml:space="preserve"> PAGEREF _Toc134193500 \h </w:instrText>
        </w:r>
        <w:r w:rsidR="00A34381">
          <w:rPr>
            <w:noProof/>
            <w:webHidden/>
          </w:rPr>
        </w:r>
        <w:r w:rsidR="00A34381">
          <w:rPr>
            <w:noProof/>
            <w:webHidden/>
          </w:rPr>
          <w:fldChar w:fldCharType="separate"/>
        </w:r>
        <w:r w:rsidR="00A34381">
          <w:rPr>
            <w:noProof/>
            <w:webHidden/>
          </w:rPr>
          <w:t>19</w:t>
        </w:r>
        <w:r w:rsidR="00A34381">
          <w:rPr>
            <w:noProof/>
            <w:webHidden/>
          </w:rPr>
          <w:fldChar w:fldCharType="end"/>
        </w:r>
      </w:hyperlink>
    </w:p>
    <w:p w14:paraId="01534242" w14:textId="4546AF36" w:rsidR="0057538C" w:rsidRPr="0057538C" w:rsidRDefault="0057538C" w:rsidP="0057538C">
      <w:r>
        <w:fldChar w:fldCharType="end"/>
      </w:r>
    </w:p>
    <w:p w14:paraId="4DC4125D" w14:textId="77777777" w:rsidR="001079AF" w:rsidRDefault="001079AF" w:rsidP="003A4384">
      <w:pPr>
        <w:pStyle w:val="Nagwek1"/>
        <w:rPr>
          <w:rFonts w:eastAsia="Calibri"/>
        </w:rPr>
      </w:pPr>
    </w:p>
    <w:p w14:paraId="158ECE6C" w14:textId="77777777" w:rsidR="001079AF" w:rsidRDefault="001079AF" w:rsidP="003A4384">
      <w:pPr>
        <w:pStyle w:val="Nagwek1"/>
        <w:rPr>
          <w:rFonts w:eastAsia="Calibri"/>
        </w:rPr>
      </w:pPr>
      <w:bookmarkStart w:id="1" w:name="_Toc134193502"/>
      <w:r>
        <w:rPr>
          <w:rFonts w:eastAsia="Calibri"/>
        </w:rPr>
        <w:t>Spis tabel</w:t>
      </w:r>
      <w:bookmarkEnd w:id="1"/>
    </w:p>
    <w:p w14:paraId="07A35217" w14:textId="144AD309" w:rsidR="00A74BB5" w:rsidRPr="002B0D59" w:rsidRDefault="000B798C" w:rsidP="003A4384">
      <w:pPr>
        <w:pStyle w:val="Nagwek1"/>
        <w:rPr>
          <w:rFonts w:eastAsia="Calibri"/>
        </w:rPr>
      </w:pPr>
      <w:r w:rsidRPr="002B0D59">
        <w:rPr>
          <w:rFonts w:eastAsia="Calibri"/>
        </w:rPr>
        <w:br w:type="page"/>
      </w:r>
      <w:bookmarkStart w:id="2" w:name="_Toc134193503"/>
      <w:r w:rsidR="003A4384" w:rsidRPr="002B0D59">
        <w:rPr>
          <w:rFonts w:eastAsia="Calibri"/>
        </w:rPr>
        <w:lastRenderedPageBreak/>
        <w:t>Wstęp</w:t>
      </w:r>
      <w:bookmarkEnd w:id="2"/>
    </w:p>
    <w:p w14:paraId="76B0549C" w14:textId="77777777" w:rsidR="0028160E" w:rsidRPr="0046449B" w:rsidRDefault="0028160E" w:rsidP="0028160E">
      <w:pPr>
        <w:rPr>
          <w:szCs w:val="24"/>
        </w:rPr>
      </w:pPr>
      <w:r w:rsidRPr="0046449B">
        <w:rPr>
          <w:szCs w:val="24"/>
        </w:rPr>
        <w:t>1-2 stron, cel pracy, ważny problem, może być hipoteza badawcza, napisać na koniec!</w:t>
      </w:r>
    </w:p>
    <w:p w14:paraId="65AAD477" w14:textId="77777777" w:rsidR="0028160E" w:rsidRPr="0046449B" w:rsidRDefault="0028160E" w:rsidP="0028160E">
      <w:pPr>
        <w:rPr>
          <w:szCs w:val="24"/>
        </w:rPr>
      </w:pPr>
      <w:r w:rsidRPr="0046449B">
        <w:rPr>
          <w:szCs w:val="24"/>
        </w:rPr>
        <w:t>Problem rozpoznawania cyfr – problematyczne, bo każdy ma inny charakter, pochyłość, duże małe. Różnice kulturowe. Pisanie cyfry od góry do dołu lub od dołu.</w:t>
      </w:r>
    </w:p>
    <w:p w14:paraId="69C294BD" w14:textId="77777777" w:rsidR="00ED1232" w:rsidRDefault="00ED1232" w:rsidP="00F30705"/>
    <w:p w14:paraId="67076461" w14:textId="77777777" w:rsidR="00ED1232" w:rsidRDefault="00ED1232" w:rsidP="00F30705"/>
    <w:p w14:paraId="4A225C84" w14:textId="77777777" w:rsidR="00ED1232" w:rsidRDefault="00ED1232" w:rsidP="00F30705"/>
    <w:p w14:paraId="2DC46A74" w14:textId="77777777" w:rsidR="00ED1232" w:rsidRDefault="00ED1232" w:rsidP="00F30705"/>
    <w:p w14:paraId="348D6005" w14:textId="110FFF5E" w:rsidR="00F30705" w:rsidRPr="002B0D59" w:rsidRDefault="000B798C" w:rsidP="00F30705">
      <w:r w:rsidRPr="002B0D59">
        <w:br w:type="page"/>
      </w:r>
    </w:p>
    <w:p w14:paraId="793E8A91" w14:textId="04CE4359" w:rsidR="003611E0" w:rsidRPr="002B0D59" w:rsidRDefault="002C183F" w:rsidP="007533E1">
      <w:pPr>
        <w:pStyle w:val="Nagwek1"/>
        <w:numPr>
          <w:ilvl w:val="0"/>
          <w:numId w:val="5"/>
        </w:numPr>
      </w:pPr>
      <w:bookmarkStart w:id="3" w:name="_Toc134193504"/>
      <w:r w:rsidRPr="002B0D59">
        <w:lastRenderedPageBreak/>
        <w:t>Rozpoznawanie cyfr i ich interpretacja</w:t>
      </w:r>
      <w:bookmarkEnd w:id="3"/>
    </w:p>
    <w:p w14:paraId="1809CF98" w14:textId="7AD585EE" w:rsidR="002C183F" w:rsidRDefault="002C183F" w:rsidP="003611E0">
      <w:pPr>
        <w:pStyle w:val="Nagwek2"/>
        <w:numPr>
          <w:ilvl w:val="1"/>
          <w:numId w:val="5"/>
        </w:numPr>
      </w:pPr>
      <w:bookmarkStart w:id="4" w:name="_Toc134193505"/>
      <w:r w:rsidRPr="002B0D59">
        <w:t>Interpretacja obrazów przez komputer</w:t>
      </w:r>
      <w:bookmarkEnd w:id="4"/>
    </w:p>
    <w:p w14:paraId="6C7FF957" w14:textId="3450D8AC" w:rsidR="00CD277C" w:rsidRPr="0046449B" w:rsidRDefault="00CD277C" w:rsidP="00A40086">
      <w:pPr>
        <w:ind w:firstLine="708"/>
        <w:rPr>
          <w:rFonts w:cs="Times New Roman"/>
          <w:szCs w:val="24"/>
        </w:rPr>
      </w:pPr>
      <w:r w:rsidRPr="0046449B">
        <w:rPr>
          <w:rFonts w:cs="Times New Roman"/>
          <w:szCs w:val="24"/>
        </w:rPr>
        <w:t>Obrazy reprezentowane przez komputer składają z pi</w:t>
      </w:r>
      <w:r w:rsidR="00C015EE" w:rsidRPr="0046449B">
        <w:rPr>
          <w:rFonts w:cs="Times New Roman"/>
          <w:szCs w:val="24"/>
        </w:rPr>
        <w:t>ks</w:t>
      </w:r>
      <w:r w:rsidRPr="0046449B">
        <w:rPr>
          <w:rFonts w:cs="Times New Roman"/>
          <w:szCs w:val="24"/>
        </w:rPr>
        <w:t>eli</w:t>
      </w:r>
      <w:r w:rsidR="0097437D" w:rsidRPr="0046449B">
        <w:rPr>
          <w:rFonts w:cs="Times New Roman"/>
          <w:szCs w:val="24"/>
        </w:rPr>
        <w:t xml:space="preserve"> - </w:t>
      </w:r>
      <w:r w:rsidRPr="0046449B">
        <w:rPr>
          <w:rFonts w:cs="Times New Roman"/>
          <w:szCs w:val="24"/>
        </w:rPr>
        <w:t>kwadratów</w:t>
      </w:r>
      <w:r w:rsidR="0097437D" w:rsidRPr="0046449B">
        <w:rPr>
          <w:rFonts w:cs="Times New Roman"/>
          <w:szCs w:val="24"/>
        </w:rPr>
        <w:t>,</w:t>
      </w:r>
      <w:r w:rsidRPr="0046449B">
        <w:rPr>
          <w:rFonts w:cs="Times New Roman"/>
          <w:szCs w:val="24"/>
        </w:rPr>
        <w:t xml:space="preserve"> które posiadają </w:t>
      </w:r>
      <w:r w:rsidR="00BD4D26" w:rsidRPr="0046449B">
        <w:rPr>
          <w:rFonts w:cs="Times New Roman"/>
          <w:szCs w:val="24"/>
        </w:rPr>
        <w:t xml:space="preserve">kilka </w:t>
      </w:r>
      <w:r w:rsidRPr="0046449B">
        <w:rPr>
          <w:rFonts w:cs="Times New Roman"/>
          <w:szCs w:val="24"/>
        </w:rPr>
        <w:t>wartości określając</w:t>
      </w:r>
      <w:r w:rsidR="00BD4D26" w:rsidRPr="0046449B">
        <w:rPr>
          <w:rFonts w:cs="Times New Roman"/>
          <w:szCs w:val="24"/>
        </w:rPr>
        <w:t>ych</w:t>
      </w:r>
      <w:r w:rsidRPr="0046449B">
        <w:rPr>
          <w:rFonts w:cs="Times New Roman"/>
          <w:szCs w:val="24"/>
        </w:rPr>
        <w:t xml:space="preserve"> </w:t>
      </w:r>
      <w:r w:rsidR="00E56601" w:rsidRPr="0046449B">
        <w:rPr>
          <w:rFonts w:cs="Times New Roman"/>
          <w:szCs w:val="24"/>
        </w:rPr>
        <w:t xml:space="preserve">kolor. </w:t>
      </w:r>
      <w:r w:rsidRPr="0046449B">
        <w:rPr>
          <w:rFonts w:cs="Times New Roman"/>
          <w:szCs w:val="24"/>
        </w:rPr>
        <w:t xml:space="preserve">Wyróżnia się 4 podstawowe reprezentacje: </w:t>
      </w:r>
      <w:r w:rsidR="006F7B92" w:rsidRPr="0046449B">
        <w:rPr>
          <w:rFonts w:cs="Times New Roman"/>
          <w:szCs w:val="24"/>
        </w:rPr>
        <w:t>binarn</w:t>
      </w:r>
      <w:r w:rsidR="009E51E1" w:rsidRPr="0046449B">
        <w:rPr>
          <w:rFonts w:cs="Times New Roman"/>
          <w:szCs w:val="24"/>
        </w:rPr>
        <w:t>ą</w:t>
      </w:r>
      <w:r w:rsidR="006F7B92" w:rsidRPr="0046449B">
        <w:rPr>
          <w:rFonts w:cs="Times New Roman"/>
          <w:szCs w:val="24"/>
        </w:rPr>
        <w:t>, monochromatyczn</w:t>
      </w:r>
      <w:r w:rsidR="009E51E1" w:rsidRPr="0046449B">
        <w:rPr>
          <w:rFonts w:cs="Times New Roman"/>
          <w:szCs w:val="24"/>
        </w:rPr>
        <w:t>ą</w:t>
      </w:r>
      <w:r w:rsidR="006F7B92" w:rsidRPr="0046449B">
        <w:rPr>
          <w:rFonts w:cs="Times New Roman"/>
          <w:szCs w:val="24"/>
        </w:rPr>
        <w:t xml:space="preserve"> (ang. grayscale), RGB</w:t>
      </w:r>
      <w:r w:rsidR="00D0620F" w:rsidRPr="0046449B">
        <w:rPr>
          <w:rStyle w:val="Odwoaniedokomentarza"/>
          <w:rFonts w:cs="Times New Roman"/>
          <w:sz w:val="18"/>
          <w:szCs w:val="18"/>
        </w:rPr>
        <w:t xml:space="preserve"> </w:t>
      </w:r>
      <w:r w:rsidR="00D0620F" w:rsidRPr="0046449B">
        <w:rPr>
          <w:rFonts w:cs="Times New Roman"/>
          <w:szCs w:val="24"/>
        </w:rPr>
        <w:t>i</w:t>
      </w:r>
      <w:r w:rsidR="00493F92" w:rsidRPr="0046449B">
        <w:rPr>
          <w:rFonts w:cs="Times New Roman"/>
          <w:szCs w:val="24"/>
        </w:rPr>
        <w:t xml:space="preserve"> RGBA</w:t>
      </w:r>
      <w:r w:rsidR="000C1585">
        <w:rPr>
          <w:rFonts w:cs="Times New Roman"/>
          <w:szCs w:val="24"/>
        </w:rPr>
        <w:t xml:space="preserve"> (rys. 1</w:t>
      </w:r>
      <w:r w:rsidR="007A612C">
        <w:rPr>
          <w:rFonts w:cs="Times New Roman"/>
          <w:szCs w:val="24"/>
        </w:rPr>
        <w:t>.</w:t>
      </w:r>
      <w:r w:rsidR="000C1585">
        <w:rPr>
          <w:rFonts w:cs="Times New Roman"/>
          <w:szCs w:val="24"/>
        </w:rPr>
        <w:t>1)</w:t>
      </w:r>
      <w:r w:rsidR="00D0620F" w:rsidRPr="0046449B">
        <w:rPr>
          <w:rFonts w:cs="Times New Roman"/>
          <w:szCs w:val="24"/>
        </w:rPr>
        <w:t>.</w:t>
      </w:r>
    </w:p>
    <w:p w14:paraId="42A01E8A" w14:textId="490E9A30" w:rsidR="0052587C" w:rsidRPr="0046449B" w:rsidRDefault="0097437D" w:rsidP="00A40086">
      <w:pPr>
        <w:ind w:firstLine="708"/>
        <w:rPr>
          <w:rFonts w:cs="Times New Roman"/>
          <w:szCs w:val="24"/>
        </w:rPr>
      </w:pPr>
      <w:r w:rsidRPr="0046449B">
        <w:rPr>
          <w:rFonts w:cs="Times New Roman"/>
          <w:szCs w:val="24"/>
        </w:rPr>
        <w:t>Reprezentacja binarna oraz monochromatyczna składa</w:t>
      </w:r>
      <w:r w:rsidR="00A0486E" w:rsidRPr="0046449B">
        <w:rPr>
          <w:rFonts w:cs="Times New Roman"/>
          <w:szCs w:val="24"/>
        </w:rPr>
        <w:t>ją</w:t>
      </w:r>
      <w:r w:rsidRPr="0046449B">
        <w:rPr>
          <w:rFonts w:cs="Times New Roman"/>
          <w:szCs w:val="24"/>
        </w:rPr>
        <w:t xml:space="preserve"> się </w:t>
      </w:r>
      <w:r w:rsidR="00E56601" w:rsidRPr="0046449B">
        <w:rPr>
          <w:rFonts w:cs="Times New Roman"/>
          <w:szCs w:val="24"/>
        </w:rPr>
        <w:t>tylko z jednej wartości dla danego pi</w:t>
      </w:r>
      <w:r w:rsidR="000A5EAC">
        <w:rPr>
          <w:rFonts w:cs="Times New Roman"/>
          <w:szCs w:val="24"/>
        </w:rPr>
        <w:t>ks</w:t>
      </w:r>
      <w:r w:rsidR="00E56601" w:rsidRPr="0046449B">
        <w:rPr>
          <w:rFonts w:cs="Times New Roman"/>
          <w:szCs w:val="24"/>
        </w:rPr>
        <w:t>ela</w:t>
      </w:r>
      <w:r w:rsidR="00CF2F6C" w:rsidRPr="0046449B">
        <w:rPr>
          <w:rFonts w:cs="Times New Roman"/>
          <w:szCs w:val="24"/>
        </w:rPr>
        <w:t xml:space="preserve">. W przypadku reprezentacji binarnej </w:t>
      </w:r>
      <w:r w:rsidR="00AC55BE" w:rsidRPr="0046449B">
        <w:rPr>
          <w:rFonts w:cs="Times New Roman"/>
          <w:szCs w:val="24"/>
        </w:rPr>
        <w:t xml:space="preserve">wartość jest zerojedynkowa, gdzie </w:t>
      </w:r>
      <w:r w:rsidR="00CF2F6C" w:rsidRPr="0046449B">
        <w:rPr>
          <w:rFonts w:cs="Times New Roman"/>
          <w:szCs w:val="24"/>
        </w:rPr>
        <w:t xml:space="preserve">0 oznacza, że pixel ma kolor czarny, </w:t>
      </w:r>
      <w:r w:rsidR="002D677C">
        <w:rPr>
          <w:rFonts w:cs="Times New Roman"/>
          <w:szCs w:val="24"/>
        </w:rPr>
        <w:t>natomiast</w:t>
      </w:r>
      <w:r w:rsidR="002D677C" w:rsidRPr="0046449B">
        <w:rPr>
          <w:rFonts w:cs="Times New Roman"/>
          <w:szCs w:val="24"/>
        </w:rPr>
        <w:t xml:space="preserve"> </w:t>
      </w:r>
      <w:r w:rsidR="00CF2F6C" w:rsidRPr="0046449B">
        <w:rPr>
          <w:rFonts w:cs="Times New Roman"/>
          <w:szCs w:val="24"/>
        </w:rPr>
        <w:t xml:space="preserve">1 </w:t>
      </w:r>
      <w:r w:rsidR="00B16F47" w:rsidRPr="0046449B">
        <w:rPr>
          <w:rFonts w:cs="Times New Roman"/>
          <w:szCs w:val="24"/>
        </w:rPr>
        <w:t>to</w:t>
      </w:r>
      <w:r w:rsidR="00CF2F6C" w:rsidRPr="0046449B">
        <w:rPr>
          <w:rFonts w:cs="Times New Roman"/>
          <w:szCs w:val="24"/>
        </w:rPr>
        <w:t xml:space="preserve"> kolor biały</w:t>
      </w:r>
      <w:r w:rsidR="0025497F" w:rsidRPr="0046449B">
        <w:rPr>
          <w:rFonts w:cs="Times New Roman"/>
          <w:szCs w:val="24"/>
        </w:rPr>
        <w:t xml:space="preserve">. </w:t>
      </w:r>
      <w:r w:rsidR="00631471" w:rsidRPr="0046449B">
        <w:rPr>
          <w:rFonts w:cs="Times New Roman"/>
          <w:szCs w:val="24"/>
        </w:rPr>
        <w:t>W reprezentacj</w:t>
      </w:r>
      <w:r w:rsidR="002D677C">
        <w:rPr>
          <w:rFonts w:cs="Times New Roman"/>
          <w:szCs w:val="24"/>
        </w:rPr>
        <w:t>i</w:t>
      </w:r>
      <w:r w:rsidR="00631471" w:rsidRPr="0046449B">
        <w:rPr>
          <w:rFonts w:cs="Times New Roman"/>
          <w:szCs w:val="24"/>
        </w:rPr>
        <w:t xml:space="preserve"> </w:t>
      </w:r>
      <w:r w:rsidR="002D677C">
        <w:rPr>
          <w:rFonts w:cs="Times New Roman"/>
          <w:szCs w:val="24"/>
        </w:rPr>
        <w:t>monochromatycznej</w:t>
      </w:r>
      <w:r w:rsidR="00D04464">
        <w:rPr>
          <w:rFonts w:cs="Times New Roman"/>
          <w:szCs w:val="24"/>
        </w:rPr>
        <w:t xml:space="preserve"> </w:t>
      </w:r>
      <w:r w:rsidR="00732125" w:rsidRPr="0046449B">
        <w:rPr>
          <w:rFonts w:cs="Times New Roman"/>
          <w:szCs w:val="24"/>
        </w:rPr>
        <w:t xml:space="preserve">wartość jest z zakresu od 0 do 255. </w:t>
      </w:r>
      <w:r w:rsidR="00487F0B">
        <w:rPr>
          <w:rFonts w:cs="Times New Roman"/>
          <w:szCs w:val="24"/>
        </w:rPr>
        <w:t xml:space="preserve">W tym </w:t>
      </w:r>
      <w:r w:rsidR="002D677C">
        <w:rPr>
          <w:rFonts w:cs="Times New Roman"/>
          <w:szCs w:val="24"/>
        </w:rPr>
        <w:t>przypadku</w:t>
      </w:r>
      <w:r w:rsidR="0052587C" w:rsidRPr="0046449B">
        <w:rPr>
          <w:rFonts w:cs="Times New Roman"/>
          <w:szCs w:val="24"/>
        </w:rPr>
        <w:t xml:space="preserve"> 0 oznacza</w:t>
      </w:r>
      <w:r w:rsidR="00DD403C" w:rsidRPr="0046449B">
        <w:rPr>
          <w:rFonts w:cs="Times New Roman"/>
          <w:szCs w:val="24"/>
        </w:rPr>
        <w:t xml:space="preserve"> kolor</w:t>
      </w:r>
      <w:r w:rsidR="0052587C" w:rsidRPr="0046449B">
        <w:rPr>
          <w:rFonts w:cs="Times New Roman"/>
          <w:szCs w:val="24"/>
        </w:rPr>
        <w:t xml:space="preserve"> czarny</w:t>
      </w:r>
      <w:r w:rsidR="00EB6476" w:rsidRPr="0046449B">
        <w:rPr>
          <w:rFonts w:cs="Times New Roman"/>
          <w:szCs w:val="24"/>
        </w:rPr>
        <w:t>,</w:t>
      </w:r>
      <w:r w:rsidR="0052587C" w:rsidRPr="0046449B">
        <w:rPr>
          <w:rFonts w:cs="Times New Roman"/>
          <w:szCs w:val="24"/>
        </w:rPr>
        <w:t xml:space="preserve"> 255 </w:t>
      </w:r>
      <w:r w:rsidR="00CD6E24" w:rsidRPr="0046449B">
        <w:rPr>
          <w:rFonts w:cs="Times New Roman"/>
          <w:szCs w:val="24"/>
        </w:rPr>
        <w:t xml:space="preserve">- </w:t>
      </w:r>
      <w:r w:rsidR="0052587C" w:rsidRPr="0046449B">
        <w:rPr>
          <w:rFonts w:cs="Times New Roman"/>
          <w:szCs w:val="24"/>
        </w:rPr>
        <w:t xml:space="preserve">biały, </w:t>
      </w:r>
      <w:r w:rsidR="003D07F5" w:rsidRPr="0046449B">
        <w:rPr>
          <w:rFonts w:cs="Times New Roman"/>
          <w:szCs w:val="24"/>
        </w:rPr>
        <w:t xml:space="preserve">natomiast </w:t>
      </w:r>
      <w:r w:rsidR="00922DE7" w:rsidRPr="0046449B">
        <w:rPr>
          <w:rFonts w:cs="Times New Roman"/>
          <w:szCs w:val="24"/>
        </w:rPr>
        <w:t xml:space="preserve">wartości </w:t>
      </w:r>
      <w:r w:rsidR="0052587C" w:rsidRPr="0046449B">
        <w:rPr>
          <w:rFonts w:cs="Times New Roman"/>
          <w:szCs w:val="24"/>
        </w:rPr>
        <w:t>pośrednie, to odcienie szarości.</w:t>
      </w:r>
    </w:p>
    <w:p w14:paraId="25DE82F7" w14:textId="311A1BD1" w:rsidR="009518AF" w:rsidRDefault="004917FB" w:rsidP="00543FD9">
      <w:pPr>
        <w:ind w:firstLine="708"/>
        <w:rPr>
          <w:rFonts w:cs="Times New Roman"/>
          <w:szCs w:val="24"/>
        </w:rPr>
      </w:pPr>
      <w:bookmarkStart w:id="5" w:name="_Hlk133350575"/>
      <w:r w:rsidRPr="0046449B">
        <w:rPr>
          <w:rFonts w:cs="Times New Roman"/>
          <w:szCs w:val="24"/>
        </w:rPr>
        <w:t>RGB zawiera trzy wartości określające</w:t>
      </w:r>
      <w:r w:rsidR="00CB5343">
        <w:rPr>
          <w:rFonts w:cs="Times New Roman"/>
          <w:szCs w:val="24"/>
        </w:rPr>
        <w:t xml:space="preserve"> zawartość</w:t>
      </w:r>
      <w:r w:rsidRPr="0046449B">
        <w:rPr>
          <w:rFonts w:cs="Times New Roman"/>
          <w:szCs w:val="24"/>
        </w:rPr>
        <w:t xml:space="preserve"> kolor</w:t>
      </w:r>
      <w:r w:rsidR="00CB5343">
        <w:rPr>
          <w:rFonts w:cs="Times New Roman"/>
          <w:szCs w:val="24"/>
        </w:rPr>
        <w:t>u</w:t>
      </w:r>
      <w:r w:rsidRPr="0046449B">
        <w:rPr>
          <w:rFonts w:cs="Times New Roman"/>
          <w:szCs w:val="24"/>
        </w:rPr>
        <w:t>: czerwon</w:t>
      </w:r>
      <w:r w:rsidR="002E1154">
        <w:rPr>
          <w:rFonts w:cs="Times New Roman"/>
          <w:szCs w:val="24"/>
        </w:rPr>
        <w:t>ego</w:t>
      </w:r>
      <w:r w:rsidRPr="0046449B">
        <w:rPr>
          <w:rFonts w:cs="Times New Roman"/>
          <w:szCs w:val="24"/>
        </w:rPr>
        <w:t>, zielon</w:t>
      </w:r>
      <w:r w:rsidR="002E1154">
        <w:rPr>
          <w:rFonts w:cs="Times New Roman"/>
          <w:szCs w:val="24"/>
        </w:rPr>
        <w:t>ego</w:t>
      </w:r>
      <w:r w:rsidRPr="0046449B">
        <w:rPr>
          <w:rFonts w:cs="Times New Roman"/>
          <w:szCs w:val="24"/>
        </w:rPr>
        <w:t xml:space="preserve"> i niebieski</w:t>
      </w:r>
      <w:bookmarkEnd w:id="5"/>
      <w:r w:rsidR="002E1154">
        <w:rPr>
          <w:rFonts w:cs="Times New Roman"/>
          <w:szCs w:val="24"/>
        </w:rPr>
        <w:t>ego</w:t>
      </w:r>
      <w:r w:rsidRPr="0046449B">
        <w:rPr>
          <w:rFonts w:cs="Times New Roman"/>
          <w:szCs w:val="24"/>
        </w:rPr>
        <w:t xml:space="preserve">. RGBA posiada </w:t>
      </w:r>
      <w:r w:rsidR="009926B3" w:rsidRPr="0046449B">
        <w:rPr>
          <w:rFonts w:cs="Times New Roman"/>
          <w:szCs w:val="24"/>
        </w:rPr>
        <w:t>dodatkowo</w:t>
      </w:r>
      <w:r w:rsidRPr="0046449B">
        <w:rPr>
          <w:rFonts w:cs="Times New Roman"/>
          <w:szCs w:val="24"/>
        </w:rPr>
        <w:t xml:space="preserve"> jedną wartość</w:t>
      </w:r>
      <w:r w:rsidR="008E1412" w:rsidRPr="0046449B">
        <w:rPr>
          <w:rFonts w:cs="Times New Roman"/>
          <w:szCs w:val="24"/>
        </w:rPr>
        <w:t>, która</w:t>
      </w:r>
      <w:r w:rsidRPr="0046449B">
        <w:rPr>
          <w:rFonts w:cs="Times New Roman"/>
          <w:szCs w:val="24"/>
        </w:rPr>
        <w:t xml:space="preserve"> określa poziom przezroczystości </w:t>
      </w:r>
      <w:r w:rsidR="009F496B" w:rsidRPr="0046449B">
        <w:rPr>
          <w:rFonts w:cs="Times New Roman"/>
          <w:szCs w:val="24"/>
        </w:rPr>
        <w:t>[1]</w:t>
      </w:r>
      <w:r w:rsidR="00BA0294">
        <w:rPr>
          <w:rFonts w:cs="Times New Roman"/>
          <w:szCs w:val="24"/>
        </w:rPr>
        <w:t>.</w:t>
      </w:r>
      <w:r w:rsidR="001677BE">
        <w:rPr>
          <w:rFonts w:cs="Times New Roman"/>
          <w:szCs w:val="24"/>
        </w:rPr>
        <w:br/>
      </w:r>
    </w:p>
    <w:p w14:paraId="7A86FB6C" w14:textId="4E36DFAE" w:rsidR="001677BE" w:rsidRPr="001677BE" w:rsidRDefault="001677BE" w:rsidP="001677BE">
      <w:pPr>
        <w:pStyle w:val="Legenda"/>
        <w:jc w:val="center"/>
        <w:rPr>
          <w:sz w:val="22"/>
          <w:szCs w:val="22"/>
        </w:rPr>
      </w:pPr>
      <w:bookmarkStart w:id="6" w:name="_Toc131054179"/>
      <w:bookmarkStart w:id="7" w:name="_Toc134193492"/>
      <w:r w:rsidRPr="00B47461">
        <w:rPr>
          <w:sz w:val="22"/>
          <w:szCs w:val="22"/>
        </w:rPr>
        <w:t xml:space="preserve">Rysunek </w:t>
      </w:r>
      <w:r w:rsidR="000A1921">
        <w:rPr>
          <w:sz w:val="22"/>
          <w:szCs w:val="22"/>
        </w:rPr>
        <w:fldChar w:fldCharType="begin"/>
      </w:r>
      <w:r w:rsidR="000A1921">
        <w:rPr>
          <w:sz w:val="22"/>
          <w:szCs w:val="22"/>
        </w:rPr>
        <w:instrText xml:space="preserve"> STYLEREF 1 \s </w:instrText>
      </w:r>
      <w:r w:rsidR="000A1921">
        <w:rPr>
          <w:sz w:val="22"/>
          <w:szCs w:val="22"/>
        </w:rPr>
        <w:fldChar w:fldCharType="separate"/>
      </w:r>
      <w:r w:rsidR="000A1921">
        <w:rPr>
          <w:noProof/>
          <w:sz w:val="22"/>
          <w:szCs w:val="22"/>
        </w:rPr>
        <w:t>1</w:t>
      </w:r>
      <w:r w:rsidR="000A1921">
        <w:rPr>
          <w:sz w:val="22"/>
          <w:szCs w:val="22"/>
        </w:rPr>
        <w:fldChar w:fldCharType="end"/>
      </w:r>
      <w:r w:rsidR="000A1921">
        <w:rPr>
          <w:sz w:val="22"/>
          <w:szCs w:val="22"/>
        </w:rPr>
        <w:t>.</w:t>
      </w:r>
      <w:r w:rsidR="000A1921">
        <w:rPr>
          <w:sz w:val="22"/>
          <w:szCs w:val="22"/>
        </w:rPr>
        <w:fldChar w:fldCharType="begin"/>
      </w:r>
      <w:r w:rsidR="000A1921">
        <w:rPr>
          <w:sz w:val="22"/>
          <w:szCs w:val="22"/>
        </w:rPr>
        <w:instrText xml:space="preserve"> SEQ Rysunek \* ARABIC \s 1 </w:instrText>
      </w:r>
      <w:r w:rsidR="000A1921">
        <w:rPr>
          <w:sz w:val="22"/>
          <w:szCs w:val="22"/>
        </w:rPr>
        <w:fldChar w:fldCharType="separate"/>
      </w:r>
      <w:r w:rsidR="000A1921">
        <w:rPr>
          <w:noProof/>
          <w:sz w:val="22"/>
          <w:szCs w:val="22"/>
        </w:rPr>
        <w:t>1</w:t>
      </w:r>
      <w:r w:rsidR="000A1921">
        <w:rPr>
          <w:sz w:val="22"/>
          <w:szCs w:val="22"/>
        </w:rPr>
        <w:fldChar w:fldCharType="end"/>
      </w:r>
      <w:r w:rsidRPr="00B47461">
        <w:rPr>
          <w:sz w:val="22"/>
          <w:szCs w:val="22"/>
        </w:rPr>
        <w:t xml:space="preserve"> Cztery </w:t>
      </w:r>
      <w:r w:rsidR="005969D2">
        <w:rPr>
          <w:sz w:val="22"/>
          <w:szCs w:val="22"/>
        </w:rPr>
        <w:t xml:space="preserve">podstawowe </w:t>
      </w:r>
      <w:r w:rsidRPr="00B47461">
        <w:rPr>
          <w:sz w:val="22"/>
          <w:szCs w:val="22"/>
        </w:rPr>
        <w:t>reprezentacje</w:t>
      </w:r>
      <w:bookmarkEnd w:id="6"/>
      <w:r w:rsidR="005969D2">
        <w:rPr>
          <w:sz w:val="22"/>
          <w:szCs w:val="22"/>
        </w:rPr>
        <w:t xml:space="preserve"> pikseli</w:t>
      </w:r>
      <w:bookmarkEnd w:id="7"/>
    </w:p>
    <w:p w14:paraId="181DFCD9" w14:textId="77777777" w:rsidR="00B47461" w:rsidRDefault="00B47461" w:rsidP="00B47461">
      <w:pPr>
        <w:keepNext/>
        <w:ind w:firstLine="708"/>
        <w:jc w:val="center"/>
      </w:pPr>
      <w:r>
        <w:rPr>
          <w:rFonts w:cs="Times New Roman"/>
          <w:noProof/>
          <w:szCs w:val="24"/>
        </w:rPr>
        <w:drawing>
          <wp:inline distT="0" distB="0" distL="0" distR="0" wp14:anchorId="256E6E40" wp14:editId="12875777">
            <wp:extent cx="5114260" cy="3837812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408" cy="3840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F55C9" w14:textId="7BBBB9D5" w:rsidR="00B47461" w:rsidRPr="00EB4FBB" w:rsidRDefault="00B47461" w:rsidP="00EB4FBB">
      <w:pPr>
        <w:jc w:val="center"/>
        <w:rPr>
          <w:sz w:val="20"/>
          <w:szCs w:val="18"/>
          <w:lang w:val="en-US"/>
        </w:rPr>
      </w:pPr>
      <w:r w:rsidRPr="00B47461">
        <w:rPr>
          <w:sz w:val="20"/>
          <w:szCs w:val="18"/>
          <w:lang w:val="en-US"/>
        </w:rPr>
        <w:t>źródło:</w:t>
      </w:r>
      <w:r>
        <w:fldChar w:fldCharType="begin"/>
      </w:r>
      <w:r w:rsidRPr="00ED1232">
        <w:rPr>
          <w:lang w:val="en-US"/>
          <w:rPrChange w:id="8" w:author="Beata Basiura" w:date="2023-04-28T07:57:00Z">
            <w:rPr/>
          </w:rPrChange>
        </w:rPr>
        <w:instrText>HYPERLINK "https://maxcandocia.com/article/2016/Apr/06/how-computers-recognize-%20images/"</w:instrText>
      </w:r>
      <w:r>
        <w:fldChar w:fldCharType="separate"/>
      </w:r>
      <w:r w:rsidRPr="00B47461">
        <w:rPr>
          <w:rStyle w:val="Hipercze"/>
          <w:sz w:val="20"/>
          <w:szCs w:val="18"/>
          <w:lang w:val="en-US"/>
        </w:rPr>
        <w:t>https://maxcandocia.com/article/2016/Apr/06/how-computers-recognize- images/</w:t>
      </w:r>
      <w:r>
        <w:rPr>
          <w:rStyle w:val="Hipercze"/>
          <w:sz w:val="20"/>
          <w:szCs w:val="18"/>
          <w:lang w:val="en-US"/>
        </w:rPr>
        <w:fldChar w:fldCharType="end"/>
      </w:r>
    </w:p>
    <w:p w14:paraId="46088F35" w14:textId="4B7B847A" w:rsidR="002D677C" w:rsidRDefault="00985531" w:rsidP="002D677C">
      <w:pPr>
        <w:ind w:firstLine="709"/>
        <w:rPr>
          <w:ins w:id="9" w:author="Beata Basiura" w:date="2023-04-25T21:23:00Z"/>
        </w:rPr>
      </w:pPr>
      <w:r w:rsidRPr="00985531">
        <w:rPr>
          <w:highlight w:val="yellow"/>
        </w:rPr>
        <w:lastRenderedPageBreak/>
        <w:t>UWAGA :</w:t>
      </w:r>
      <w:r>
        <w:t xml:space="preserve"> </w:t>
      </w:r>
      <w:r w:rsidR="002D677C">
        <w:t xml:space="preserve">W reprezentacji i rozpoznawaniu obrazów dużą rolę pełni kontrast. (tutaj kilka słów o  kolorach i zaburzeniach i reprezentacji kontrastu)! </w:t>
      </w:r>
      <w:ins w:id="10" w:author="Beata Basiura" w:date="2023-04-25T21:58:00Z">
        <w:r w:rsidR="00C47FFE">
          <w:t>Kilka słów też o rozmiarach i kodowaniu danych ich reprezentacji !</w:t>
        </w:r>
      </w:ins>
    </w:p>
    <w:p w14:paraId="4B6DA693" w14:textId="4D014D8A" w:rsidR="002C183F" w:rsidRPr="002B0D59" w:rsidRDefault="002C183F" w:rsidP="003611E0">
      <w:pPr>
        <w:pStyle w:val="Nagwek2"/>
        <w:numPr>
          <w:ilvl w:val="1"/>
          <w:numId w:val="5"/>
        </w:numPr>
      </w:pPr>
      <w:bookmarkStart w:id="11" w:name="_Toc134193506"/>
      <w:r w:rsidRPr="002B0D59">
        <w:t>Metody uczenia maszynowego do rozpoznawania cyfr</w:t>
      </w:r>
      <w:bookmarkEnd w:id="11"/>
    </w:p>
    <w:p w14:paraId="0D442626" w14:textId="376ECE1F" w:rsidR="00082EF8" w:rsidRPr="001064C5" w:rsidRDefault="003F493C" w:rsidP="002D677C">
      <w:pPr>
        <w:ind w:firstLine="709"/>
        <w:rPr>
          <w:szCs w:val="24"/>
          <w:lang w:eastAsia="pl-PL"/>
        </w:rPr>
      </w:pPr>
      <w:r w:rsidRPr="001064C5">
        <w:rPr>
          <w:szCs w:val="24"/>
          <w:lang w:eastAsia="pl-PL"/>
        </w:rPr>
        <w:t xml:space="preserve">Metody uczenia maszynowego są coraz częściej wykorzystywane do rozpoznawania cyfr w różnych dziedzinach, takich jak </w:t>
      </w:r>
      <w:r w:rsidR="007A5958" w:rsidRPr="001064C5">
        <w:rPr>
          <w:szCs w:val="24"/>
          <w:lang w:eastAsia="pl-PL"/>
        </w:rPr>
        <w:t>bankowość</w:t>
      </w:r>
      <w:r w:rsidR="00F7762B" w:rsidRPr="001064C5">
        <w:rPr>
          <w:szCs w:val="24"/>
          <w:lang w:eastAsia="pl-PL"/>
        </w:rPr>
        <w:t xml:space="preserve"> czy usługi pocztowe. </w:t>
      </w:r>
      <w:r w:rsidR="00082EF8" w:rsidRPr="001064C5">
        <w:rPr>
          <w:szCs w:val="24"/>
          <w:lang w:eastAsia="pl-PL"/>
        </w:rPr>
        <w:t>Uczenie maszynowe</w:t>
      </w:r>
      <w:r w:rsidR="008B74BD" w:rsidRPr="001064C5">
        <w:rPr>
          <w:szCs w:val="24"/>
          <w:lang w:eastAsia="pl-PL"/>
        </w:rPr>
        <w:t xml:space="preserve"> p</w:t>
      </w:r>
      <w:r w:rsidRPr="001064C5">
        <w:rPr>
          <w:szCs w:val="24"/>
          <w:lang w:eastAsia="pl-PL"/>
        </w:rPr>
        <w:t>ozwal</w:t>
      </w:r>
      <w:r w:rsidR="00DB2F0E" w:rsidRPr="001064C5">
        <w:rPr>
          <w:szCs w:val="24"/>
          <w:lang w:eastAsia="pl-PL"/>
        </w:rPr>
        <w:t>a</w:t>
      </w:r>
      <w:r w:rsidRPr="001064C5">
        <w:rPr>
          <w:szCs w:val="24"/>
          <w:lang w:eastAsia="pl-PL"/>
        </w:rPr>
        <w:t xml:space="preserve"> na automatyczne i precyzyjne rozpoznawanie cyfr.</w:t>
      </w:r>
      <w:r w:rsidR="00B63381" w:rsidRPr="001064C5">
        <w:rPr>
          <w:szCs w:val="24"/>
          <w:lang w:eastAsia="pl-PL"/>
        </w:rPr>
        <w:t xml:space="preserve"> Wiele papierowych formularzy w </w:t>
      </w:r>
      <w:r w:rsidR="00AB29E7">
        <w:rPr>
          <w:szCs w:val="24"/>
          <w:lang w:eastAsia="pl-PL"/>
        </w:rPr>
        <w:t> </w:t>
      </w:r>
      <w:r w:rsidR="00B63381" w:rsidRPr="001064C5">
        <w:rPr>
          <w:szCs w:val="24"/>
          <w:lang w:eastAsia="pl-PL"/>
        </w:rPr>
        <w:t>sposób szybki i dokładny może zostać przeniesiona do komputera</w:t>
      </w:r>
      <w:r w:rsidR="00AB29E7">
        <w:rPr>
          <w:szCs w:val="24"/>
          <w:lang w:eastAsia="pl-PL"/>
        </w:rPr>
        <w:t xml:space="preserve"> dzięki takim możliwościom</w:t>
      </w:r>
      <w:r w:rsidR="00B63381" w:rsidRPr="001064C5">
        <w:rPr>
          <w:szCs w:val="24"/>
          <w:lang w:eastAsia="pl-PL"/>
        </w:rPr>
        <w:t>.</w:t>
      </w:r>
      <w:r w:rsidR="00006D55" w:rsidRPr="001064C5">
        <w:rPr>
          <w:szCs w:val="24"/>
          <w:lang w:eastAsia="pl-PL"/>
        </w:rPr>
        <w:t xml:space="preserve"> </w:t>
      </w:r>
      <w:r w:rsidR="00AB29E7">
        <w:rPr>
          <w:szCs w:val="24"/>
          <w:lang w:eastAsia="pl-PL"/>
        </w:rPr>
        <w:t>W usługach pocztowych n</w:t>
      </w:r>
      <w:r w:rsidR="00B876EC" w:rsidRPr="001064C5">
        <w:rPr>
          <w:szCs w:val="24"/>
          <w:lang w:eastAsia="pl-PL"/>
        </w:rPr>
        <w:t xml:space="preserve">atomiast rozpoznawanie kodów pocztowych znacząco przyspiesza proces sortowania </w:t>
      </w:r>
      <w:r w:rsidR="00933EDA" w:rsidRPr="001064C5">
        <w:rPr>
          <w:szCs w:val="24"/>
          <w:lang w:eastAsia="pl-PL"/>
        </w:rPr>
        <w:t xml:space="preserve">listów </w:t>
      </w:r>
      <w:r w:rsidR="00F50B3C" w:rsidRPr="001064C5">
        <w:rPr>
          <w:szCs w:val="24"/>
          <w:lang w:eastAsia="pl-PL"/>
        </w:rPr>
        <w:t xml:space="preserve">i </w:t>
      </w:r>
      <w:r w:rsidR="0055605A" w:rsidRPr="001064C5">
        <w:rPr>
          <w:szCs w:val="24"/>
          <w:lang w:eastAsia="pl-PL"/>
        </w:rPr>
        <w:t>przesyłek</w:t>
      </w:r>
      <w:r w:rsidR="00696A98" w:rsidRPr="001064C5">
        <w:rPr>
          <w:szCs w:val="24"/>
          <w:lang w:eastAsia="pl-PL"/>
        </w:rPr>
        <w:t xml:space="preserve"> </w:t>
      </w:r>
      <w:r w:rsidR="00082EF8" w:rsidRPr="001064C5">
        <w:rPr>
          <w:szCs w:val="24"/>
          <w:lang w:eastAsia="pl-PL"/>
        </w:rPr>
        <w:t>[</w:t>
      </w:r>
      <w:r w:rsidR="00BB3726">
        <w:rPr>
          <w:szCs w:val="24"/>
          <w:lang w:eastAsia="pl-PL"/>
        </w:rPr>
        <w:t>2</w:t>
      </w:r>
      <w:r w:rsidR="00082EF8" w:rsidRPr="001064C5">
        <w:rPr>
          <w:szCs w:val="24"/>
          <w:lang w:eastAsia="pl-PL"/>
        </w:rPr>
        <w:t>]</w:t>
      </w:r>
      <w:r w:rsidR="00696A98" w:rsidRPr="001064C5">
        <w:rPr>
          <w:szCs w:val="24"/>
          <w:lang w:eastAsia="pl-PL"/>
        </w:rPr>
        <w:t>.</w:t>
      </w:r>
    </w:p>
    <w:p w14:paraId="46DD67C2" w14:textId="3346B15A" w:rsidR="00082EF8" w:rsidRPr="001064C5" w:rsidRDefault="003F493C" w:rsidP="00AB29E7">
      <w:pPr>
        <w:ind w:firstLine="709"/>
        <w:rPr>
          <w:szCs w:val="24"/>
          <w:lang w:eastAsia="pl-PL"/>
        </w:rPr>
      </w:pPr>
      <w:r w:rsidRPr="001064C5">
        <w:rPr>
          <w:szCs w:val="24"/>
          <w:lang w:eastAsia="pl-PL"/>
        </w:rPr>
        <w:t>Do rozpoznawania cyfr wykorzystuje się algorytmy uczenia nadzorowanego. W tym podejściu, dane uczące zawierają cyfry wraz z odpowiadającymi im etykietami, czyli poprawnymi wartościami cyfr. Algorytm uczony na takich danych jest w stanie nauczyć się rozpoznawać cyfry na podstawie cech wizualnych, takich jak kształt i proporcje.</w:t>
      </w:r>
      <w:r w:rsidR="00082EF8" w:rsidRPr="001064C5">
        <w:rPr>
          <w:szCs w:val="24"/>
          <w:lang w:eastAsia="pl-PL"/>
        </w:rPr>
        <w:t xml:space="preserve"> [</w:t>
      </w:r>
      <w:r w:rsidR="00D941AD" w:rsidRPr="001064C5">
        <w:rPr>
          <w:szCs w:val="24"/>
          <w:lang w:eastAsia="pl-PL"/>
        </w:rPr>
        <w:t>1</w:t>
      </w:r>
      <w:r w:rsidR="00491911" w:rsidRPr="001064C5">
        <w:rPr>
          <w:szCs w:val="24"/>
          <w:lang w:eastAsia="pl-PL"/>
        </w:rPr>
        <w:t xml:space="preserve">, </w:t>
      </w:r>
      <w:r w:rsidR="00482D05">
        <w:rPr>
          <w:szCs w:val="24"/>
          <w:lang w:eastAsia="pl-PL"/>
        </w:rPr>
        <w:t>3</w:t>
      </w:r>
      <w:r w:rsidR="00D941AD" w:rsidRPr="001064C5">
        <w:rPr>
          <w:szCs w:val="24"/>
          <w:lang w:eastAsia="pl-PL"/>
        </w:rPr>
        <w:t>]</w:t>
      </w:r>
    </w:p>
    <w:p w14:paraId="740D6F2E" w14:textId="39615A96" w:rsidR="003F493C" w:rsidRPr="001064C5" w:rsidRDefault="003F493C" w:rsidP="00AB29E7">
      <w:pPr>
        <w:ind w:firstLine="709"/>
        <w:rPr>
          <w:szCs w:val="24"/>
          <w:lang w:eastAsia="pl-PL"/>
        </w:rPr>
      </w:pPr>
      <w:r w:rsidRPr="001064C5">
        <w:rPr>
          <w:szCs w:val="24"/>
          <w:lang w:eastAsia="pl-PL"/>
        </w:rPr>
        <w:t>Wśród popularnych algorytmów uczenia maszynowego stosowanych do rozpoznawania cyfr znajdują się między innymi</w:t>
      </w:r>
      <w:r w:rsidR="00695F23" w:rsidRPr="001064C5">
        <w:rPr>
          <w:szCs w:val="24"/>
          <w:lang w:eastAsia="pl-PL"/>
        </w:rPr>
        <w:t xml:space="preserve"> </w:t>
      </w:r>
      <w:r w:rsidR="00520AEB" w:rsidRPr="001064C5">
        <w:rPr>
          <w:szCs w:val="24"/>
          <w:lang w:eastAsia="pl-PL"/>
        </w:rPr>
        <w:t xml:space="preserve">konwolucyjne </w:t>
      </w:r>
      <w:r w:rsidR="00695F23" w:rsidRPr="001064C5">
        <w:rPr>
          <w:szCs w:val="24"/>
          <w:lang w:eastAsia="pl-PL"/>
        </w:rPr>
        <w:t>sieci neuronowe</w:t>
      </w:r>
      <w:r w:rsidR="00FC4C1D" w:rsidRPr="001064C5">
        <w:rPr>
          <w:szCs w:val="24"/>
          <w:lang w:eastAsia="pl-PL"/>
        </w:rPr>
        <w:t xml:space="preserve"> </w:t>
      </w:r>
      <w:r w:rsidR="00520AEB" w:rsidRPr="001064C5">
        <w:rPr>
          <w:szCs w:val="24"/>
          <w:lang w:eastAsia="pl-PL"/>
        </w:rPr>
        <w:t>(CNN), wielowarstwowe sieci neuronowe (MLP)</w:t>
      </w:r>
      <w:r w:rsidR="00D55FBF" w:rsidRPr="001064C5">
        <w:rPr>
          <w:szCs w:val="24"/>
          <w:lang w:eastAsia="pl-PL"/>
        </w:rPr>
        <w:t xml:space="preserve"> oraz </w:t>
      </w:r>
      <w:r w:rsidRPr="001064C5">
        <w:rPr>
          <w:szCs w:val="24"/>
          <w:lang w:eastAsia="pl-PL"/>
        </w:rPr>
        <w:t>algorytm</w:t>
      </w:r>
      <w:r w:rsidR="00E5031A" w:rsidRPr="001064C5">
        <w:rPr>
          <w:szCs w:val="24"/>
          <w:lang w:eastAsia="pl-PL"/>
        </w:rPr>
        <w:t xml:space="preserve"> </w:t>
      </w:r>
      <w:r w:rsidR="00520AEB" w:rsidRPr="00AB29E7">
        <w:rPr>
          <w:szCs w:val="24"/>
          <w:highlight w:val="yellow"/>
          <w:lang w:eastAsia="pl-PL"/>
        </w:rPr>
        <w:t>maszyn</w:t>
      </w:r>
      <w:r w:rsidR="00AB29E7" w:rsidRPr="00AB29E7">
        <w:rPr>
          <w:szCs w:val="24"/>
          <w:highlight w:val="yellow"/>
          <w:lang w:eastAsia="pl-PL"/>
        </w:rPr>
        <w:t>y</w:t>
      </w:r>
      <w:r w:rsidR="00AB29E7">
        <w:rPr>
          <w:szCs w:val="24"/>
          <w:lang w:eastAsia="pl-PL"/>
        </w:rPr>
        <w:t>?</w:t>
      </w:r>
      <w:r w:rsidR="00520AEB" w:rsidRPr="001064C5">
        <w:rPr>
          <w:szCs w:val="24"/>
          <w:lang w:eastAsia="pl-PL"/>
        </w:rPr>
        <w:t xml:space="preserve"> wektorów nośnych (</w:t>
      </w:r>
      <w:r w:rsidRPr="001064C5">
        <w:rPr>
          <w:szCs w:val="24"/>
          <w:lang w:eastAsia="pl-PL"/>
        </w:rPr>
        <w:t>SVM</w:t>
      </w:r>
      <w:r w:rsidR="00520AEB" w:rsidRPr="001064C5">
        <w:rPr>
          <w:szCs w:val="24"/>
          <w:lang w:eastAsia="pl-PL"/>
        </w:rPr>
        <w:t>).</w:t>
      </w:r>
      <w:r w:rsidR="007509C7" w:rsidRPr="001064C5">
        <w:rPr>
          <w:szCs w:val="24"/>
          <w:lang w:eastAsia="pl-PL"/>
        </w:rPr>
        <w:t xml:space="preserve"> </w:t>
      </w:r>
      <w:r w:rsidRPr="001064C5">
        <w:rPr>
          <w:szCs w:val="24"/>
          <w:lang w:eastAsia="pl-PL"/>
        </w:rPr>
        <w:t>Zastosowanie tych algorytmów wraz z odpowiednio przygotowanymi danymi uczącymi, pozwala na uzyskanie skuteczności rozpoznawania cyfr na poziomie nawet 99%</w:t>
      </w:r>
      <w:r w:rsidR="00E33450" w:rsidRPr="001064C5">
        <w:rPr>
          <w:szCs w:val="24"/>
          <w:lang w:eastAsia="pl-PL"/>
        </w:rPr>
        <w:t xml:space="preserve"> </w:t>
      </w:r>
      <w:r w:rsidR="0027410A" w:rsidRPr="001064C5">
        <w:rPr>
          <w:szCs w:val="24"/>
          <w:lang w:eastAsia="pl-PL"/>
        </w:rPr>
        <w:t>[</w:t>
      </w:r>
      <w:r w:rsidR="003A7434">
        <w:rPr>
          <w:szCs w:val="24"/>
          <w:lang w:eastAsia="pl-PL"/>
        </w:rPr>
        <w:t>3</w:t>
      </w:r>
      <w:r w:rsidR="00157160" w:rsidRPr="001064C5">
        <w:rPr>
          <w:szCs w:val="24"/>
          <w:lang w:eastAsia="pl-PL"/>
        </w:rPr>
        <w:t xml:space="preserve">, </w:t>
      </w:r>
      <w:r w:rsidR="003A7434">
        <w:rPr>
          <w:szCs w:val="24"/>
          <w:lang w:eastAsia="pl-PL"/>
        </w:rPr>
        <w:t>4</w:t>
      </w:r>
      <w:r w:rsidR="005424E6" w:rsidRPr="001064C5">
        <w:rPr>
          <w:szCs w:val="24"/>
          <w:lang w:eastAsia="pl-PL"/>
        </w:rPr>
        <w:t>].</w:t>
      </w:r>
    </w:p>
    <w:p w14:paraId="264C6209" w14:textId="7311F954" w:rsidR="00210C88" w:rsidRPr="001064C5" w:rsidRDefault="00890DA7" w:rsidP="00AB29E7">
      <w:pPr>
        <w:ind w:firstLine="709"/>
        <w:rPr>
          <w:szCs w:val="24"/>
          <w:lang w:eastAsia="pl-PL"/>
        </w:rPr>
      </w:pPr>
      <w:r w:rsidRPr="001064C5">
        <w:rPr>
          <w:szCs w:val="24"/>
          <w:lang w:eastAsia="pl-PL"/>
        </w:rPr>
        <w:t xml:space="preserve">Algorytm </w:t>
      </w:r>
      <w:r w:rsidRPr="00AB29E7">
        <w:rPr>
          <w:szCs w:val="24"/>
          <w:highlight w:val="yellow"/>
          <w:lang w:eastAsia="pl-PL"/>
        </w:rPr>
        <w:t>maszyn</w:t>
      </w:r>
      <w:r w:rsidR="00AB29E7" w:rsidRPr="00AB29E7">
        <w:rPr>
          <w:szCs w:val="24"/>
          <w:highlight w:val="yellow"/>
          <w:lang w:eastAsia="pl-PL"/>
        </w:rPr>
        <w:t>y</w:t>
      </w:r>
      <w:r w:rsidRPr="001064C5">
        <w:rPr>
          <w:szCs w:val="24"/>
          <w:lang w:eastAsia="pl-PL"/>
        </w:rPr>
        <w:t xml:space="preserve"> wektorów nośnych polega na maksymalizacji odległości pomiędzy hiperpłaszczyzn</w:t>
      </w:r>
      <w:r w:rsidR="00A452AB" w:rsidRPr="001064C5">
        <w:rPr>
          <w:szCs w:val="24"/>
          <w:lang w:eastAsia="pl-PL"/>
        </w:rPr>
        <w:t>ą</w:t>
      </w:r>
      <w:r w:rsidR="00B929BB" w:rsidRPr="001064C5">
        <w:rPr>
          <w:szCs w:val="24"/>
          <w:lang w:eastAsia="pl-PL"/>
        </w:rPr>
        <w:t>, a</w:t>
      </w:r>
      <w:r w:rsidR="00A452AB" w:rsidRPr="001064C5">
        <w:rPr>
          <w:szCs w:val="24"/>
          <w:lang w:eastAsia="pl-PL"/>
        </w:rPr>
        <w:t xml:space="preserve"> marginesem</w:t>
      </w:r>
      <w:r w:rsidRPr="001064C5">
        <w:rPr>
          <w:szCs w:val="24"/>
          <w:lang w:eastAsia="pl-PL"/>
        </w:rPr>
        <w:t xml:space="preserve"> przynależnośc</w:t>
      </w:r>
      <w:r w:rsidR="00A452AB" w:rsidRPr="001064C5">
        <w:rPr>
          <w:szCs w:val="24"/>
          <w:lang w:eastAsia="pl-PL"/>
        </w:rPr>
        <w:t xml:space="preserve">i </w:t>
      </w:r>
      <w:r w:rsidRPr="001064C5">
        <w:rPr>
          <w:szCs w:val="24"/>
          <w:lang w:eastAsia="pl-PL"/>
        </w:rPr>
        <w:t xml:space="preserve">do </w:t>
      </w:r>
      <w:r w:rsidR="009E025D" w:rsidRPr="001064C5">
        <w:rPr>
          <w:szCs w:val="24"/>
          <w:lang w:eastAsia="pl-PL"/>
        </w:rPr>
        <w:t xml:space="preserve">poszczególnych </w:t>
      </w:r>
      <w:r w:rsidRPr="001064C5">
        <w:rPr>
          <w:szCs w:val="24"/>
          <w:lang w:eastAsia="pl-PL"/>
        </w:rPr>
        <w:t>klas</w:t>
      </w:r>
      <w:r w:rsidR="00DC662C" w:rsidRPr="001064C5">
        <w:rPr>
          <w:szCs w:val="24"/>
          <w:lang w:eastAsia="pl-PL"/>
        </w:rPr>
        <w:t xml:space="preserve">, poprzez zmianę położenia hiperpłaszczyzny. </w:t>
      </w:r>
      <w:r w:rsidRPr="001064C5">
        <w:rPr>
          <w:szCs w:val="24"/>
          <w:lang w:eastAsia="pl-PL"/>
        </w:rPr>
        <w:t xml:space="preserve">Istnieje wiele możliwych hiperpłaszczyzn, a jej kształt zależy od złożoności problemu - liczby klas do zaklasyfikowania. Kiedy </w:t>
      </w:r>
      <w:r w:rsidR="00DE308A">
        <w:rPr>
          <w:szCs w:val="24"/>
          <w:lang w:eastAsia="pl-PL"/>
        </w:rPr>
        <w:t>istnieją dwie klasy</w:t>
      </w:r>
      <w:r w:rsidRPr="001064C5">
        <w:rPr>
          <w:szCs w:val="24"/>
          <w:lang w:eastAsia="pl-PL"/>
        </w:rPr>
        <w:t xml:space="preserve">, to hiperpłaszczyzna </w:t>
      </w:r>
      <w:commentRangeStart w:id="12"/>
      <w:r w:rsidRPr="001064C5">
        <w:rPr>
          <w:szCs w:val="24"/>
          <w:lang w:eastAsia="pl-PL"/>
        </w:rPr>
        <w:t>jest</w:t>
      </w:r>
      <w:commentRangeEnd w:id="12"/>
      <w:r w:rsidR="00CB3022">
        <w:rPr>
          <w:rStyle w:val="Odwoaniedokomentarza"/>
        </w:rPr>
        <w:commentReference w:id="12"/>
      </w:r>
      <w:r w:rsidRPr="001064C5">
        <w:rPr>
          <w:szCs w:val="24"/>
          <w:lang w:eastAsia="pl-PL"/>
        </w:rPr>
        <w:t xml:space="preserve"> prostą, dla </w:t>
      </w:r>
      <w:r w:rsidR="00145A5E">
        <w:rPr>
          <w:szCs w:val="24"/>
          <w:lang w:eastAsia="pl-PL"/>
        </w:rPr>
        <w:t>trzech</w:t>
      </w:r>
      <w:r w:rsidR="00774DAB" w:rsidRPr="001064C5">
        <w:rPr>
          <w:szCs w:val="24"/>
          <w:lang w:eastAsia="pl-PL"/>
        </w:rPr>
        <w:t xml:space="preserve"> danych </w:t>
      </w:r>
      <w:r w:rsidR="00AB29E7">
        <w:rPr>
          <w:szCs w:val="24"/>
          <w:lang w:eastAsia="pl-PL"/>
        </w:rPr>
        <w:t xml:space="preserve">klas </w:t>
      </w:r>
      <w:r w:rsidR="00774DAB" w:rsidRPr="001064C5">
        <w:rPr>
          <w:szCs w:val="24"/>
          <w:lang w:eastAsia="pl-PL"/>
        </w:rPr>
        <w:t>wejściowych</w:t>
      </w:r>
      <w:r w:rsidRPr="001064C5">
        <w:rPr>
          <w:szCs w:val="24"/>
          <w:lang w:eastAsia="pl-PL"/>
        </w:rPr>
        <w:t xml:space="preserve"> </w:t>
      </w:r>
      <w:r w:rsidR="00774DAB" w:rsidRPr="001064C5">
        <w:rPr>
          <w:szCs w:val="24"/>
          <w:lang w:eastAsia="pl-PL"/>
        </w:rPr>
        <w:t xml:space="preserve">jest </w:t>
      </w:r>
      <w:r w:rsidRPr="001064C5">
        <w:rPr>
          <w:szCs w:val="24"/>
          <w:lang w:eastAsia="pl-PL"/>
        </w:rPr>
        <w:t xml:space="preserve">płaszczyzną 2D </w:t>
      </w:r>
      <w:r w:rsidR="00E5452F" w:rsidRPr="001064C5">
        <w:rPr>
          <w:szCs w:val="24"/>
          <w:lang w:eastAsia="pl-PL"/>
        </w:rPr>
        <w:t>itd.</w:t>
      </w:r>
      <w:r w:rsidRPr="001064C5">
        <w:rPr>
          <w:szCs w:val="24"/>
          <w:lang w:eastAsia="pl-PL"/>
        </w:rPr>
        <w:t xml:space="preserve"> [</w:t>
      </w:r>
      <w:r w:rsidR="00213EBA">
        <w:rPr>
          <w:szCs w:val="24"/>
          <w:lang w:eastAsia="pl-PL"/>
        </w:rPr>
        <w:t>5</w:t>
      </w:r>
      <w:r w:rsidRPr="001064C5">
        <w:rPr>
          <w:szCs w:val="24"/>
          <w:lang w:eastAsia="pl-PL"/>
        </w:rPr>
        <w:t>]</w:t>
      </w:r>
      <w:r w:rsidR="00E5452F" w:rsidRPr="001064C5">
        <w:rPr>
          <w:szCs w:val="24"/>
          <w:lang w:eastAsia="pl-PL"/>
        </w:rPr>
        <w:t>.</w:t>
      </w:r>
    </w:p>
    <w:p w14:paraId="1B908966" w14:textId="4F70A9D1" w:rsidR="009B1B8F" w:rsidRPr="001064C5" w:rsidRDefault="00055CA5" w:rsidP="00CB3022">
      <w:pPr>
        <w:ind w:firstLine="709"/>
        <w:rPr>
          <w:szCs w:val="24"/>
          <w:lang w:eastAsia="pl-PL"/>
        </w:rPr>
      </w:pPr>
      <w:r w:rsidRPr="001064C5">
        <w:rPr>
          <w:szCs w:val="24"/>
          <w:lang w:eastAsia="pl-PL"/>
        </w:rPr>
        <w:t>Wielowarstwowy perceptron</w:t>
      </w:r>
      <w:r w:rsidR="00CB3022">
        <w:rPr>
          <w:szCs w:val="24"/>
          <w:lang w:eastAsia="pl-PL"/>
        </w:rPr>
        <w:t xml:space="preserve"> w sieci neuronowej </w:t>
      </w:r>
      <w:r w:rsidR="00B03232" w:rsidRPr="001064C5">
        <w:rPr>
          <w:szCs w:val="24"/>
          <w:lang w:eastAsia="pl-PL"/>
        </w:rPr>
        <w:t xml:space="preserve">składa się z </w:t>
      </w:r>
      <w:r w:rsidR="005205B1" w:rsidRPr="001064C5">
        <w:rPr>
          <w:szCs w:val="24"/>
          <w:lang w:eastAsia="pl-PL"/>
        </w:rPr>
        <w:t>trzech</w:t>
      </w:r>
      <w:r w:rsidR="00B03232" w:rsidRPr="001064C5">
        <w:rPr>
          <w:szCs w:val="24"/>
          <w:lang w:eastAsia="pl-PL"/>
        </w:rPr>
        <w:t xml:space="preserve"> podstawowych warstw: warstwy wejściowej, warstw </w:t>
      </w:r>
      <w:r w:rsidR="00624758" w:rsidRPr="001064C5">
        <w:rPr>
          <w:szCs w:val="24"/>
          <w:lang w:eastAsia="pl-PL"/>
        </w:rPr>
        <w:t xml:space="preserve">ukrytych </w:t>
      </w:r>
      <w:r w:rsidR="00B03232" w:rsidRPr="001064C5">
        <w:rPr>
          <w:szCs w:val="24"/>
          <w:lang w:eastAsia="pl-PL"/>
        </w:rPr>
        <w:t xml:space="preserve">oraz warstwy wyjściowej. </w:t>
      </w:r>
      <w:r w:rsidR="00FF1EE5" w:rsidRPr="001064C5">
        <w:rPr>
          <w:szCs w:val="24"/>
          <w:lang w:eastAsia="pl-PL"/>
        </w:rPr>
        <w:t xml:space="preserve">Liczba </w:t>
      </w:r>
      <w:r w:rsidR="0014212A" w:rsidRPr="001064C5">
        <w:rPr>
          <w:szCs w:val="24"/>
          <w:lang w:eastAsia="pl-PL"/>
        </w:rPr>
        <w:t xml:space="preserve">warstw </w:t>
      </w:r>
      <w:r w:rsidR="00FF1EE5" w:rsidRPr="001064C5">
        <w:rPr>
          <w:szCs w:val="24"/>
          <w:lang w:eastAsia="pl-PL"/>
        </w:rPr>
        <w:t xml:space="preserve">ukrytych </w:t>
      </w:r>
      <w:r w:rsidR="000B65EB" w:rsidRPr="001064C5">
        <w:rPr>
          <w:szCs w:val="24"/>
          <w:lang w:eastAsia="pl-PL"/>
        </w:rPr>
        <w:t>zależy</w:t>
      </w:r>
      <w:r w:rsidR="00FF1EE5" w:rsidRPr="001064C5">
        <w:rPr>
          <w:szCs w:val="24"/>
          <w:lang w:eastAsia="pl-PL"/>
        </w:rPr>
        <w:t xml:space="preserve"> od złożoności problemu.</w:t>
      </w:r>
      <w:r w:rsidR="00B21523" w:rsidRPr="001064C5">
        <w:rPr>
          <w:szCs w:val="24"/>
          <w:lang w:eastAsia="pl-PL"/>
        </w:rPr>
        <w:t xml:space="preserve"> Warstwy składają się z neuronów oraz funkcji aktywacji. Wraz z kolejnymi </w:t>
      </w:r>
      <w:r w:rsidR="00CE0D80" w:rsidRPr="001064C5">
        <w:rPr>
          <w:szCs w:val="24"/>
          <w:lang w:eastAsia="pl-PL"/>
        </w:rPr>
        <w:t>iteracjami modelu</w:t>
      </w:r>
      <w:r w:rsidR="00E9418A" w:rsidRPr="001064C5">
        <w:rPr>
          <w:szCs w:val="24"/>
          <w:lang w:eastAsia="pl-PL"/>
        </w:rPr>
        <w:t>,</w:t>
      </w:r>
      <w:r w:rsidR="00B21523" w:rsidRPr="001064C5">
        <w:rPr>
          <w:szCs w:val="24"/>
          <w:lang w:eastAsia="pl-PL"/>
        </w:rPr>
        <w:t xml:space="preserve"> </w:t>
      </w:r>
      <w:r w:rsidR="00BB3196" w:rsidRPr="001064C5">
        <w:rPr>
          <w:szCs w:val="24"/>
          <w:lang w:eastAsia="pl-PL"/>
        </w:rPr>
        <w:t>wagi</w:t>
      </w:r>
      <w:r w:rsidR="003C635C">
        <w:rPr>
          <w:szCs w:val="24"/>
          <w:lang w:eastAsia="pl-PL"/>
        </w:rPr>
        <w:t xml:space="preserve"> są</w:t>
      </w:r>
      <w:r w:rsidR="00E9418A" w:rsidRPr="001064C5">
        <w:rPr>
          <w:szCs w:val="24"/>
          <w:lang w:eastAsia="pl-PL"/>
        </w:rPr>
        <w:t xml:space="preserve"> </w:t>
      </w:r>
      <w:r w:rsidR="00CE0D80" w:rsidRPr="001064C5">
        <w:rPr>
          <w:szCs w:val="24"/>
          <w:lang w:eastAsia="pl-PL"/>
        </w:rPr>
        <w:t>aktualizowane</w:t>
      </w:r>
      <w:r w:rsidR="00E9418A" w:rsidRPr="001064C5">
        <w:rPr>
          <w:szCs w:val="24"/>
          <w:lang w:eastAsia="pl-PL"/>
        </w:rPr>
        <w:t xml:space="preserve"> tak</w:t>
      </w:r>
      <w:r w:rsidR="00AF2F4B" w:rsidRPr="001064C5">
        <w:rPr>
          <w:szCs w:val="24"/>
          <w:lang w:eastAsia="pl-PL"/>
        </w:rPr>
        <w:t>, aby zminimalizować błąd predykcji</w:t>
      </w:r>
      <w:r w:rsidR="00B21523" w:rsidRPr="001064C5">
        <w:rPr>
          <w:szCs w:val="24"/>
          <w:lang w:eastAsia="pl-PL"/>
        </w:rPr>
        <w:t xml:space="preserve">. </w:t>
      </w:r>
      <w:r w:rsidR="00103FA4" w:rsidRPr="001064C5">
        <w:rPr>
          <w:szCs w:val="24"/>
          <w:lang w:eastAsia="pl-PL"/>
        </w:rPr>
        <w:t>Wagi</w:t>
      </w:r>
      <w:r w:rsidR="004960B8" w:rsidRPr="001064C5">
        <w:rPr>
          <w:szCs w:val="24"/>
          <w:lang w:eastAsia="pl-PL"/>
        </w:rPr>
        <w:t xml:space="preserve"> te</w:t>
      </w:r>
      <w:r w:rsidR="00103FA4" w:rsidRPr="001064C5">
        <w:rPr>
          <w:szCs w:val="24"/>
          <w:lang w:eastAsia="pl-PL"/>
        </w:rPr>
        <w:t xml:space="preserve"> określają poziom </w:t>
      </w:r>
      <w:r w:rsidR="00103FA4" w:rsidRPr="001064C5">
        <w:rPr>
          <w:szCs w:val="24"/>
        </w:rPr>
        <w:t xml:space="preserve">wpływu każdego neuronu na </w:t>
      </w:r>
      <w:r w:rsidR="005A0D05" w:rsidRPr="001064C5">
        <w:rPr>
          <w:szCs w:val="24"/>
        </w:rPr>
        <w:t>wynik</w:t>
      </w:r>
      <w:r w:rsidR="00103FA4" w:rsidRPr="001064C5">
        <w:rPr>
          <w:szCs w:val="24"/>
        </w:rPr>
        <w:t xml:space="preserve"> sieci. </w:t>
      </w:r>
      <w:r w:rsidR="005948A3" w:rsidRPr="001064C5">
        <w:rPr>
          <w:rStyle w:val="jsx-3852835299"/>
          <w:szCs w:val="24"/>
        </w:rPr>
        <w:t xml:space="preserve">Funkcje aktywacji pozwalają na nieliniowe modelowanie złożonych zależności, co </w:t>
      </w:r>
      <w:r w:rsidR="00CB3022">
        <w:rPr>
          <w:rStyle w:val="jsx-3852835299"/>
          <w:szCs w:val="24"/>
        </w:rPr>
        <w:t>z kolei wpływa</w:t>
      </w:r>
      <w:r w:rsidR="00CB3022" w:rsidRPr="001064C5">
        <w:rPr>
          <w:rStyle w:val="jsx-3852835299"/>
          <w:szCs w:val="24"/>
        </w:rPr>
        <w:t xml:space="preserve"> </w:t>
      </w:r>
      <w:r w:rsidR="005948A3" w:rsidRPr="001064C5">
        <w:rPr>
          <w:rStyle w:val="jsx-3852835299"/>
          <w:szCs w:val="24"/>
        </w:rPr>
        <w:t>na lepszą predykcję [</w:t>
      </w:r>
      <w:r w:rsidR="00F9649B">
        <w:rPr>
          <w:rStyle w:val="jsx-3852835299"/>
          <w:szCs w:val="24"/>
        </w:rPr>
        <w:t>6</w:t>
      </w:r>
      <w:r w:rsidR="005948A3" w:rsidRPr="001064C5">
        <w:rPr>
          <w:rStyle w:val="jsx-3852835299"/>
          <w:szCs w:val="24"/>
        </w:rPr>
        <w:t>].</w:t>
      </w:r>
    </w:p>
    <w:p w14:paraId="140602DB" w14:textId="436C2C26" w:rsidR="00A943EA" w:rsidRPr="000A6882" w:rsidRDefault="00230672" w:rsidP="000A6882">
      <w:pPr>
        <w:ind w:firstLine="709"/>
        <w:rPr>
          <w:rFonts w:cs="Times New Roman"/>
          <w:szCs w:val="24"/>
          <w:lang w:eastAsia="pl-PL"/>
        </w:rPr>
      </w:pPr>
      <w:r w:rsidRPr="001064C5">
        <w:rPr>
          <w:szCs w:val="24"/>
          <w:lang w:eastAsia="pl-PL"/>
        </w:rPr>
        <w:lastRenderedPageBreak/>
        <w:t>W k</w:t>
      </w:r>
      <w:r w:rsidR="00A943EA" w:rsidRPr="001064C5">
        <w:rPr>
          <w:szCs w:val="24"/>
          <w:lang w:eastAsia="pl-PL"/>
        </w:rPr>
        <w:t>onwolucyjn</w:t>
      </w:r>
      <w:r w:rsidRPr="001064C5">
        <w:rPr>
          <w:szCs w:val="24"/>
          <w:lang w:eastAsia="pl-PL"/>
        </w:rPr>
        <w:t>ych</w:t>
      </w:r>
      <w:r w:rsidR="00A943EA" w:rsidRPr="001064C5">
        <w:rPr>
          <w:szCs w:val="24"/>
          <w:lang w:eastAsia="pl-PL"/>
        </w:rPr>
        <w:t xml:space="preserve"> sieci</w:t>
      </w:r>
      <w:r w:rsidRPr="001064C5">
        <w:rPr>
          <w:szCs w:val="24"/>
          <w:lang w:eastAsia="pl-PL"/>
        </w:rPr>
        <w:t>ach</w:t>
      </w:r>
      <w:r w:rsidR="00A943EA" w:rsidRPr="001064C5">
        <w:rPr>
          <w:szCs w:val="24"/>
          <w:lang w:eastAsia="pl-PL"/>
        </w:rPr>
        <w:t xml:space="preserve"> neuronow</w:t>
      </w:r>
      <w:r w:rsidRPr="001064C5">
        <w:rPr>
          <w:szCs w:val="24"/>
          <w:lang w:eastAsia="pl-PL"/>
        </w:rPr>
        <w:t xml:space="preserve">ych można wyróżnić </w:t>
      </w:r>
      <w:r w:rsidR="005C3F1B" w:rsidRPr="001064C5">
        <w:rPr>
          <w:szCs w:val="24"/>
          <w:lang w:eastAsia="pl-PL"/>
        </w:rPr>
        <w:t>sześć</w:t>
      </w:r>
      <w:r w:rsidRPr="001064C5">
        <w:rPr>
          <w:szCs w:val="24"/>
          <w:lang w:eastAsia="pl-PL"/>
        </w:rPr>
        <w:t xml:space="preserve"> warstw: </w:t>
      </w:r>
      <w:r w:rsidR="005C3F1B" w:rsidRPr="001064C5">
        <w:rPr>
          <w:szCs w:val="24"/>
        </w:rPr>
        <w:t>wejściową, konwolucyjną, aktywacji, łączenia,</w:t>
      </w:r>
      <w:r w:rsidR="000A6882">
        <w:rPr>
          <w:szCs w:val="24"/>
        </w:rPr>
        <w:t xml:space="preserve"> </w:t>
      </w:r>
      <w:r w:rsidR="005C3F1B" w:rsidRPr="001064C5">
        <w:rPr>
          <w:szCs w:val="24"/>
        </w:rPr>
        <w:t>w pełni połączoną oraz wyjściową.</w:t>
      </w:r>
      <w:r w:rsidR="005C3F1B" w:rsidRPr="001064C5">
        <w:rPr>
          <w:szCs w:val="24"/>
          <w:lang w:eastAsia="pl-PL"/>
        </w:rPr>
        <w:t xml:space="preserve"> </w:t>
      </w:r>
      <w:r w:rsidR="00B345A3" w:rsidRPr="001064C5">
        <w:rPr>
          <w:szCs w:val="24"/>
          <w:lang w:eastAsia="pl-PL"/>
        </w:rPr>
        <w:t xml:space="preserve">Warstwa konwolucyjna </w:t>
      </w:r>
      <w:r w:rsidR="001F09F6" w:rsidRPr="001064C5">
        <w:rPr>
          <w:szCs w:val="24"/>
          <w:lang w:eastAsia="pl-PL"/>
        </w:rPr>
        <w:t>składa się z filtrów</w:t>
      </w:r>
      <w:r w:rsidR="005317FC" w:rsidRPr="001064C5">
        <w:rPr>
          <w:szCs w:val="24"/>
          <w:lang w:eastAsia="pl-PL"/>
        </w:rPr>
        <w:t xml:space="preserve"> i </w:t>
      </w:r>
      <w:r w:rsidR="001F09F6" w:rsidRPr="001064C5">
        <w:rPr>
          <w:szCs w:val="24"/>
          <w:lang w:eastAsia="pl-PL"/>
        </w:rPr>
        <w:t>map cech</w:t>
      </w:r>
      <w:r w:rsidR="005317FC" w:rsidRPr="001064C5">
        <w:rPr>
          <w:szCs w:val="24"/>
          <w:lang w:eastAsia="pl-PL"/>
        </w:rPr>
        <w:t xml:space="preserve">. Filtry są </w:t>
      </w:r>
      <w:r w:rsidR="00A477F1" w:rsidRPr="001064C5">
        <w:rPr>
          <w:szCs w:val="24"/>
          <w:lang w:eastAsia="pl-PL"/>
        </w:rPr>
        <w:t xml:space="preserve">to </w:t>
      </w:r>
      <w:r w:rsidR="005317FC" w:rsidRPr="001064C5">
        <w:rPr>
          <w:szCs w:val="24"/>
          <w:lang w:eastAsia="pl-PL"/>
        </w:rPr>
        <w:t>kwadrat</w:t>
      </w:r>
      <w:r w:rsidR="00A477F1" w:rsidRPr="001064C5">
        <w:rPr>
          <w:szCs w:val="24"/>
          <w:lang w:eastAsia="pl-PL"/>
        </w:rPr>
        <w:t>owe</w:t>
      </w:r>
      <w:r w:rsidR="005317FC" w:rsidRPr="001064C5">
        <w:rPr>
          <w:szCs w:val="24"/>
          <w:lang w:eastAsia="pl-PL"/>
        </w:rPr>
        <w:t xml:space="preserve"> wycin</w:t>
      </w:r>
      <w:r w:rsidR="00A477F1" w:rsidRPr="001064C5">
        <w:rPr>
          <w:szCs w:val="24"/>
          <w:lang w:eastAsia="pl-PL"/>
        </w:rPr>
        <w:t xml:space="preserve">ki </w:t>
      </w:r>
      <w:r w:rsidR="005317FC" w:rsidRPr="001064C5">
        <w:rPr>
          <w:szCs w:val="24"/>
          <w:lang w:eastAsia="pl-PL"/>
        </w:rPr>
        <w:t>obrazu,</w:t>
      </w:r>
      <w:r w:rsidR="00480979" w:rsidRPr="001064C5">
        <w:rPr>
          <w:szCs w:val="24"/>
          <w:lang w:eastAsia="pl-PL"/>
        </w:rPr>
        <w:t xml:space="preserve"> </w:t>
      </w:r>
      <w:r w:rsidR="00480979" w:rsidRPr="001064C5">
        <w:rPr>
          <w:szCs w:val="24"/>
        </w:rPr>
        <w:t>które wyodrębniają cechy charakterystycz</w:t>
      </w:r>
      <w:r w:rsidR="00722648" w:rsidRPr="001064C5">
        <w:rPr>
          <w:szCs w:val="24"/>
        </w:rPr>
        <w:t>ne</w:t>
      </w:r>
      <w:r w:rsidR="00480979" w:rsidRPr="001064C5">
        <w:rPr>
          <w:szCs w:val="24"/>
        </w:rPr>
        <w:t xml:space="preserve"> dla różnych obrazów. Mapa cech </w:t>
      </w:r>
      <w:r w:rsidR="003A21A3" w:rsidRPr="001064C5">
        <w:rPr>
          <w:szCs w:val="24"/>
        </w:rPr>
        <w:t>jest zbiorem</w:t>
      </w:r>
      <w:r w:rsidR="00480979" w:rsidRPr="001064C5">
        <w:rPr>
          <w:szCs w:val="24"/>
        </w:rPr>
        <w:t xml:space="preserve"> wyodrębnionych cech.</w:t>
      </w:r>
      <w:r w:rsidR="007F648B" w:rsidRPr="001064C5">
        <w:rPr>
          <w:szCs w:val="24"/>
        </w:rPr>
        <w:t xml:space="preserve"> Warstwa aktywacji </w:t>
      </w:r>
      <w:r w:rsidR="00C67866" w:rsidRPr="001064C5">
        <w:rPr>
          <w:szCs w:val="24"/>
        </w:rPr>
        <w:t>przekształca dane z mapy cech</w:t>
      </w:r>
      <w:r w:rsidR="000F3A17" w:rsidRPr="001064C5">
        <w:rPr>
          <w:szCs w:val="24"/>
        </w:rPr>
        <w:t xml:space="preserve"> tak aby dodać nieliniowość</w:t>
      </w:r>
      <w:r w:rsidR="000A6882">
        <w:rPr>
          <w:szCs w:val="24"/>
        </w:rPr>
        <w:t>.</w:t>
      </w:r>
      <w:r w:rsidR="00A23C9E" w:rsidRPr="001064C5">
        <w:rPr>
          <w:szCs w:val="24"/>
        </w:rPr>
        <w:t xml:space="preserve"> </w:t>
      </w:r>
      <w:r w:rsidR="000A6882">
        <w:rPr>
          <w:szCs w:val="24"/>
        </w:rPr>
        <w:t xml:space="preserve">Zwykle </w:t>
      </w:r>
      <w:r w:rsidR="00A23C9E" w:rsidRPr="001064C5">
        <w:rPr>
          <w:szCs w:val="24"/>
        </w:rPr>
        <w:t>u</w:t>
      </w:r>
      <w:r w:rsidR="00C67866" w:rsidRPr="001064C5">
        <w:rPr>
          <w:szCs w:val="24"/>
        </w:rPr>
        <w:t>żywa wybranej funkcji np. ReLU</w:t>
      </w:r>
      <w:r w:rsidR="004D7956" w:rsidRPr="000A6882">
        <w:rPr>
          <w:rFonts w:cs="Times New Roman"/>
          <w:szCs w:val="24"/>
        </w:rPr>
        <w:t>. Warstwa łączenia (</w:t>
      </w:r>
      <w:commentRangeStart w:id="13"/>
      <w:r w:rsidR="004D7956" w:rsidRPr="000A6882">
        <w:rPr>
          <w:rFonts w:cs="Times New Roman"/>
          <w:szCs w:val="24"/>
        </w:rPr>
        <w:t>ang. pooling</w:t>
      </w:r>
      <w:commentRangeEnd w:id="13"/>
      <w:r w:rsidR="000A6882">
        <w:rPr>
          <w:rStyle w:val="Odwoaniedokomentarza"/>
        </w:rPr>
        <w:commentReference w:id="13"/>
      </w:r>
      <w:r w:rsidR="004D7956" w:rsidRPr="000A6882">
        <w:rPr>
          <w:rFonts w:cs="Times New Roman"/>
          <w:szCs w:val="24"/>
        </w:rPr>
        <w:t>) generalizuje cechy</w:t>
      </w:r>
      <w:r w:rsidR="00B954ED" w:rsidRPr="000A6882">
        <w:rPr>
          <w:rFonts w:cs="Times New Roman"/>
          <w:szCs w:val="24"/>
        </w:rPr>
        <w:t>,</w:t>
      </w:r>
      <w:r w:rsidR="004D7956" w:rsidRPr="000A6882">
        <w:rPr>
          <w:rFonts w:cs="Times New Roman"/>
          <w:szCs w:val="24"/>
        </w:rPr>
        <w:t xml:space="preserve"> aby zapobiec przeuczeniu. Warstwa w pełni połączona </w:t>
      </w:r>
      <w:r w:rsidR="004B7BFF" w:rsidRPr="000A6882">
        <w:rPr>
          <w:rFonts w:cs="Times New Roman"/>
          <w:szCs w:val="24"/>
        </w:rPr>
        <w:t>jest używana do stworzenia końcowej nieliniowej kombinacji cech oraz dokonywania przewidywań przez sieć</w:t>
      </w:r>
      <w:r w:rsidR="00895183" w:rsidRPr="000A6882">
        <w:rPr>
          <w:rFonts w:cs="Times New Roman"/>
          <w:szCs w:val="24"/>
        </w:rPr>
        <w:t xml:space="preserve"> </w:t>
      </w:r>
      <w:r w:rsidRPr="000A6882">
        <w:rPr>
          <w:rFonts w:cs="Times New Roman"/>
          <w:szCs w:val="24"/>
          <w:lang w:eastAsia="pl-PL"/>
        </w:rPr>
        <w:t>[</w:t>
      </w:r>
      <w:r w:rsidR="00A56975" w:rsidRPr="000A6882">
        <w:rPr>
          <w:rFonts w:cs="Times New Roman"/>
          <w:szCs w:val="24"/>
          <w:lang w:eastAsia="pl-PL"/>
        </w:rPr>
        <w:t>3</w:t>
      </w:r>
      <w:r w:rsidR="004D7956" w:rsidRPr="000A6882">
        <w:rPr>
          <w:rFonts w:cs="Times New Roman"/>
          <w:szCs w:val="24"/>
          <w:lang w:eastAsia="pl-PL"/>
        </w:rPr>
        <w:t xml:space="preserve">, </w:t>
      </w:r>
      <w:r w:rsidR="007C2FCD" w:rsidRPr="000A6882">
        <w:rPr>
          <w:rFonts w:cs="Times New Roman"/>
          <w:szCs w:val="24"/>
          <w:lang w:eastAsia="pl-PL"/>
        </w:rPr>
        <w:t>6</w:t>
      </w:r>
      <w:r w:rsidRPr="000A6882">
        <w:rPr>
          <w:rFonts w:cs="Times New Roman"/>
          <w:szCs w:val="24"/>
          <w:lang w:eastAsia="pl-PL"/>
        </w:rPr>
        <w:t xml:space="preserve">, </w:t>
      </w:r>
      <w:r w:rsidR="0067231C" w:rsidRPr="000A6882">
        <w:rPr>
          <w:rFonts w:cs="Times New Roman"/>
          <w:szCs w:val="24"/>
          <w:lang w:eastAsia="pl-PL"/>
        </w:rPr>
        <w:t>7</w:t>
      </w:r>
      <w:r w:rsidRPr="000A6882">
        <w:rPr>
          <w:rFonts w:cs="Times New Roman"/>
          <w:szCs w:val="24"/>
          <w:lang w:eastAsia="pl-PL"/>
        </w:rPr>
        <w:t>]</w:t>
      </w:r>
      <w:r w:rsidR="004B7BFF" w:rsidRPr="000A6882">
        <w:rPr>
          <w:rFonts w:cs="Times New Roman"/>
          <w:szCs w:val="24"/>
          <w:lang w:eastAsia="pl-PL"/>
        </w:rPr>
        <w:t>.</w:t>
      </w:r>
      <w:r w:rsidR="0034231B" w:rsidRPr="000A6882">
        <w:rPr>
          <w:rFonts w:cs="Times New Roman"/>
          <w:szCs w:val="24"/>
          <w:lang w:eastAsia="pl-PL"/>
        </w:rPr>
        <w:t xml:space="preserve"> </w:t>
      </w:r>
    </w:p>
    <w:p w14:paraId="5578230E" w14:textId="7D2377B2" w:rsidR="00983CB0" w:rsidRPr="000358C4" w:rsidRDefault="00C14221" w:rsidP="000A6882">
      <w:pPr>
        <w:ind w:firstLine="709"/>
        <w:rPr>
          <w:lang w:eastAsia="pl-PL"/>
        </w:rPr>
      </w:pPr>
      <w:r w:rsidRPr="001064C5">
        <w:rPr>
          <w:szCs w:val="24"/>
          <w:lang w:eastAsia="pl-PL"/>
        </w:rPr>
        <w:t xml:space="preserve">Wymienione </w:t>
      </w:r>
      <w:ins w:id="14" w:author="Beata Basiura" w:date="2023-04-25T21:47:00Z">
        <w:r w:rsidR="000A6882">
          <w:rPr>
            <w:szCs w:val="24"/>
            <w:lang w:eastAsia="pl-PL"/>
          </w:rPr>
          <w:t xml:space="preserve">(dwie?) </w:t>
        </w:r>
      </w:ins>
      <w:r w:rsidRPr="001064C5">
        <w:rPr>
          <w:szCs w:val="24"/>
          <w:lang w:eastAsia="pl-PL"/>
        </w:rPr>
        <w:t>metody zostały porównane</w:t>
      </w:r>
      <w:r w:rsidR="00D06EF5">
        <w:rPr>
          <w:szCs w:val="24"/>
          <w:lang w:eastAsia="pl-PL"/>
        </w:rPr>
        <w:t xml:space="preserve"> w </w:t>
      </w:r>
      <w:r w:rsidR="0075536C">
        <w:rPr>
          <w:szCs w:val="24"/>
          <w:lang w:eastAsia="pl-PL"/>
        </w:rPr>
        <w:t xml:space="preserve">2021r przez zespół R. </w:t>
      </w:r>
      <w:r w:rsidR="0075536C" w:rsidRPr="0075536C">
        <w:rPr>
          <w:rFonts w:cs="Times New Roman"/>
        </w:rPr>
        <w:t>Dixit</w:t>
      </w:r>
      <w:r w:rsidR="00A71548">
        <w:rPr>
          <w:rFonts w:cs="Times New Roman"/>
        </w:rPr>
        <w:t xml:space="preserve">a. </w:t>
      </w:r>
      <w:r w:rsidR="00411D87">
        <w:rPr>
          <w:rFonts w:cs="Times New Roman"/>
        </w:rPr>
        <w:t xml:space="preserve">W </w:t>
      </w:r>
      <w:r w:rsidR="000A6882">
        <w:rPr>
          <w:rFonts w:cs="Times New Roman"/>
        </w:rPr>
        <w:t> </w:t>
      </w:r>
      <w:r w:rsidR="00411D87">
        <w:rPr>
          <w:rFonts w:cs="Times New Roman"/>
        </w:rPr>
        <w:t xml:space="preserve">procesie </w:t>
      </w:r>
      <w:r w:rsidR="00411D87">
        <w:rPr>
          <w:szCs w:val="24"/>
          <w:lang w:eastAsia="pl-PL"/>
        </w:rPr>
        <w:t>wstępnego przetwarzania obraz</w:t>
      </w:r>
      <w:ins w:id="15" w:author="Beata Basiura" w:date="2023-04-25T21:48:00Z">
        <w:r w:rsidR="000A6882">
          <w:rPr>
            <w:szCs w:val="24"/>
            <w:lang w:eastAsia="pl-PL"/>
          </w:rPr>
          <w:t>u</w:t>
        </w:r>
      </w:ins>
      <w:r w:rsidR="00411D87">
        <w:rPr>
          <w:rFonts w:cs="Times New Roman"/>
        </w:rPr>
        <w:t xml:space="preserve"> wykorzystano tylko podstawowe przekształcenia takie jak normalizacja wartości pikseli, co pozwoliło na zamianę wartości pikseli z przedziału 0-255 na wartości z przedziału 0-1. </w:t>
      </w:r>
      <w:r w:rsidR="000358C4" w:rsidRPr="00983CB0">
        <w:rPr>
          <w:lang w:eastAsia="pl-PL"/>
        </w:rPr>
        <w:t>Ponadto, wartość liczby przedstawionej</w:t>
      </w:r>
      <w:ins w:id="16" w:author="Beata Basiura" w:date="2023-04-25T21:48:00Z">
        <w:r w:rsidR="000A6882">
          <w:rPr>
            <w:lang w:eastAsia="pl-PL"/>
          </w:rPr>
          <w:t>/prezentowanej</w:t>
        </w:r>
      </w:ins>
      <w:r w:rsidR="000358C4" w:rsidRPr="00983CB0">
        <w:rPr>
          <w:lang w:eastAsia="pl-PL"/>
        </w:rPr>
        <w:t xml:space="preserve"> na obrazie została zamieniona na zmienną kategoryczną.</w:t>
      </w:r>
      <w:r w:rsidR="000358C4">
        <w:rPr>
          <w:lang w:eastAsia="pl-PL"/>
        </w:rPr>
        <w:t xml:space="preserve"> </w:t>
      </w:r>
      <w:r w:rsidR="000358C4" w:rsidRPr="00983CB0">
        <w:rPr>
          <w:lang w:eastAsia="pl-PL"/>
        </w:rPr>
        <w:t xml:space="preserve">Następnie wybrane metody zostały zestawione pod kątem czasu wykonania oraz dokładności dla danych treningowych i </w:t>
      </w:r>
      <w:r w:rsidR="000A6882">
        <w:rPr>
          <w:lang w:eastAsia="pl-PL"/>
        </w:rPr>
        <w:t> </w:t>
      </w:r>
      <w:r w:rsidR="000358C4" w:rsidRPr="00983CB0">
        <w:rPr>
          <w:lang w:eastAsia="pl-PL"/>
        </w:rPr>
        <w:t xml:space="preserve">testowych. </w:t>
      </w:r>
      <w:commentRangeStart w:id="17"/>
      <w:commentRangeStart w:id="18"/>
      <w:r w:rsidR="000358C4" w:rsidRPr="00983CB0">
        <w:rPr>
          <w:lang w:eastAsia="pl-PL"/>
        </w:rPr>
        <w:t>Najwyższy wynik dokładności dla danych treningowych osiągn</w:t>
      </w:r>
      <w:ins w:id="19" w:author="Beata Basiura" w:date="2023-04-25T21:49:00Z">
        <w:r w:rsidR="000A6882">
          <w:rPr>
            <w:lang w:eastAsia="pl-PL"/>
          </w:rPr>
          <w:t>ę</w:t>
        </w:r>
      </w:ins>
      <w:del w:id="20" w:author="Beata Basiura" w:date="2023-04-25T21:49:00Z">
        <w:r w:rsidR="000358C4" w:rsidRPr="00983CB0" w:rsidDel="000A6882">
          <w:rPr>
            <w:lang w:eastAsia="pl-PL"/>
          </w:rPr>
          <w:delText>ą</w:delText>
        </w:r>
      </w:del>
      <w:r w:rsidR="000358C4" w:rsidRPr="00983CB0">
        <w:rPr>
          <w:lang w:eastAsia="pl-PL"/>
        </w:rPr>
        <w:t>ł</w:t>
      </w:r>
      <w:ins w:id="21" w:author="Beata Basiura" w:date="2023-04-25T21:49:00Z">
        <w:r w:rsidR="000A6882">
          <w:rPr>
            <w:lang w:eastAsia="pl-PL"/>
          </w:rPr>
          <w:t>a metoda</w:t>
        </w:r>
      </w:ins>
      <w:r w:rsidR="000358C4" w:rsidRPr="00983CB0">
        <w:rPr>
          <w:lang w:eastAsia="pl-PL"/>
        </w:rPr>
        <w:t xml:space="preserve"> SVM - 99,98%, </w:t>
      </w:r>
      <w:r w:rsidR="000A6882">
        <w:rPr>
          <w:lang w:eastAsia="pl-PL"/>
        </w:rPr>
        <w:t xml:space="preserve">natomiast </w:t>
      </w:r>
      <w:r w:rsidR="000358C4" w:rsidRPr="00983CB0">
        <w:rPr>
          <w:lang w:eastAsia="pl-PL"/>
        </w:rPr>
        <w:t xml:space="preserve">dla danych testowych </w:t>
      </w:r>
      <w:del w:id="22" w:author="Beata Basiura" w:date="2023-04-25T21:49:00Z">
        <w:r w:rsidR="000358C4" w:rsidRPr="00983CB0" w:rsidDel="000A6882">
          <w:rPr>
            <w:lang w:eastAsia="pl-PL"/>
          </w:rPr>
          <w:delText>-</w:delText>
        </w:r>
      </w:del>
      <w:ins w:id="23" w:author="Beata Basiura" w:date="2023-04-25T21:49:00Z">
        <w:r w:rsidR="000A6882">
          <w:rPr>
            <w:lang w:eastAsia="pl-PL"/>
          </w:rPr>
          <w:t>–</w:t>
        </w:r>
      </w:ins>
      <w:r w:rsidR="000358C4" w:rsidRPr="00983CB0">
        <w:rPr>
          <w:lang w:eastAsia="pl-PL"/>
        </w:rPr>
        <w:t xml:space="preserve"> </w:t>
      </w:r>
      <w:ins w:id="24" w:author="Beata Basiura" w:date="2023-04-25T21:49:00Z">
        <w:r w:rsidR="000A6882">
          <w:rPr>
            <w:lang w:eastAsia="pl-PL"/>
          </w:rPr>
          <w:t xml:space="preserve">sieci </w:t>
        </w:r>
      </w:ins>
      <w:r w:rsidR="000358C4" w:rsidRPr="00983CB0">
        <w:rPr>
          <w:lang w:eastAsia="pl-PL"/>
        </w:rPr>
        <w:t>CNN - 99,31% [</w:t>
      </w:r>
      <w:r w:rsidR="00A56975">
        <w:rPr>
          <w:lang w:eastAsia="pl-PL"/>
        </w:rPr>
        <w:t>3</w:t>
      </w:r>
      <w:r w:rsidR="000358C4" w:rsidRPr="00983CB0">
        <w:rPr>
          <w:lang w:eastAsia="pl-PL"/>
        </w:rPr>
        <w:t>].</w:t>
      </w:r>
      <w:commentRangeEnd w:id="17"/>
      <w:r w:rsidR="008615E8">
        <w:rPr>
          <w:rStyle w:val="Odwoaniedokomentarza"/>
        </w:rPr>
        <w:commentReference w:id="17"/>
      </w:r>
      <w:commentRangeEnd w:id="18"/>
      <w:r w:rsidR="0096057C">
        <w:rPr>
          <w:rStyle w:val="Odwoaniedokomentarza"/>
        </w:rPr>
        <w:commentReference w:id="18"/>
      </w:r>
    </w:p>
    <w:p w14:paraId="7CE78801" w14:textId="78BCE64D" w:rsidR="008A5901" w:rsidRPr="001064C5" w:rsidRDefault="008A5901" w:rsidP="0078521E">
      <w:pPr>
        <w:ind w:firstLine="709"/>
        <w:rPr>
          <w:szCs w:val="24"/>
        </w:rPr>
      </w:pPr>
      <w:r w:rsidRPr="001064C5">
        <w:rPr>
          <w:szCs w:val="24"/>
        </w:rPr>
        <w:t>W innym badaniu</w:t>
      </w:r>
      <w:r w:rsidR="00CC3527">
        <w:rPr>
          <w:szCs w:val="24"/>
        </w:rPr>
        <w:t xml:space="preserve"> </w:t>
      </w:r>
      <w:r w:rsidR="0078521E">
        <w:rPr>
          <w:szCs w:val="24"/>
        </w:rPr>
        <w:t xml:space="preserve">z roku </w:t>
      </w:r>
      <w:r w:rsidR="007A2C34">
        <w:rPr>
          <w:szCs w:val="24"/>
        </w:rPr>
        <w:t>2012r</w:t>
      </w:r>
      <w:r w:rsidR="00ED7B84">
        <w:rPr>
          <w:szCs w:val="24"/>
        </w:rPr>
        <w:t xml:space="preserve"> </w:t>
      </w:r>
      <w:r w:rsidR="0078521E">
        <w:rPr>
          <w:szCs w:val="24"/>
        </w:rPr>
        <w:t xml:space="preserve">przeprowadzonym </w:t>
      </w:r>
      <w:r w:rsidR="00ED7B84">
        <w:rPr>
          <w:szCs w:val="24"/>
        </w:rPr>
        <w:t>przez</w:t>
      </w:r>
      <w:r w:rsidR="007A2C34">
        <w:rPr>
          <w:szCs w:val="24"/>
        </w:rPr>
        <w:t xml:space="preserve"> </w:t>
      </w:r>
      <w:r w:rsidR="00677D14">
        <w:rPr>
          <w:szCs w:val="24"/>
        </w:rPr>
        <w:t xml:space="preserve">zespół </w:t>
      </w:r>
      <w:r w:rsidR="005B30E2" w:rsidRPr="005B30E2">
        <w:t>D.C. Ciresan</w:t>
      </w:r>
      <w:r w:rsidR="00F90F8B">
        <w:t>a</w:t>
      </w:r>
      <w:r w:rsidR="005B30E2" w:rsidRPr="001064C5">
        <w:rPr>
          <w:szCs w:val="24"/>
        </w:rPr>
        <w:t xml:space="preserve"> </w:t>
      </w:r>
      <w:r w:rsidRPr="001064C5">
        <w:rPr>
          <w:szCs w:val="24"/>
        </w:rPr>
        <w:t>porównano duże modele wielowarstwow</w:t>
      </w:r>
      <w:r w:rsidR="002B3774">
        <w:rPr>
          <w:szCs w:val="24"/>
        </w:rPr>
        <w:t>e</w:t>
      </w:r>
      <w:r w:rsidRPr="001064C5">
        <w:rPr>
          <w:szCs w:val="24"/>
        </w:rPr>
        <w:t xml:space="preserve"> sieci neuronow</w:t>
      </w:r>
      <w:r w:rsidR="00F61650">
        <w:rPr>
          <w:szCs w:val="24"/>
        </w:rPr>
        <w:t>ych</w:t>
      </w:r>
      <w:r w:rsidRPr="001064C5">
        <w:rPr>
          <w:szCs w:val="24"/>
        </w:rPr>
        <w:t xml:space="preserve"> (MLP) z różnymi konfiguracjami liczby warstw oraz neuronów. W rezultacie najlepszy wynik</w:t>
      </w:r>
      <w:r w:rsidR="0078521E">
        <w:rPr>
          <w:szCs w:val="24"/>
        </w:rPr>
        <w:t xml:space="preserve"> rozpoznawania obrazów cyfr</w:t>
      </w:r>
      <w:r w:rsidRPr="001064C5">
        <w:rPr>
          <w:szCs w:val="24"/>
        </w:rPr>
        <w:t xml:space="preserve"> uzyskano dla MLP składającej się z ośmiu warstw i liczb neuronów</w:t>
      </w:r>
      <w:ins w:id="25" w:author="Beata Basiura" w:date="2023-04-25T21:54:00Z">
        <w:r w:rsidR="0078521E">
          <w:rPr>
            <w:szCs w:val="24"/>
          </w:rPr>
          <w:t xml:space="preserve"> w warstwach ukrytych ??</w:t>
        </w:r>
      </w:ins>
      <w:r w:rsidR="00710F30" w:rsidRPr="001064C5">
        <w:rPr>
          <w:szCs w:val="24"/>
        </w:rPr>
        <w:t xml:space="preserve">: </w:t>
      </w:r>
      <w:r w:rsidRPr="001064C5">
        <w:rPr>
          <w:szCs w:val="24"/>
        </w:rPr>
        <w:t>2500, 2000, 1500, 1000, 500, 10. Proces uczenia modelu obejmował aż 2000 epok, a osiągnięta dokładność wyniosła 99,65%. Warto zauważyć, że cyfry, które zostały źle sklasyfikowane przez model, były trudne do określenia nawet dla człowieka</w:t>
      </w:r>
      <w:r w:rsidR="002B6DB1" w:rsidRPr="001064C5">
        <w:rPr>
          <w:szCs w:val="24"/>
        </w:rPr>
        <w:t xml:space="preserve"> [</w:t>
      </w:r>
      <w:r w:rsidR="006D62A8">
        <w:rPr>
          <w:szCs w:val="24"/>
        </w:rPr>
        <w:t>8</w:t>
      </w:r>
      <w:r w:rsidR="002B6DB1" w:rsidRPr="001064C5">
        <w:rPr>
          <w:szCs w:val="24"/>
        </w:rPr>
        <w:t>].</w:t>
      </w:r>
    </w:p>
    <w:p w14:paraId="2B323E00" w14:textId="4DC8D912" w:rsidR="00601610" w:rsidRDefault="003F118D" w:rsidP="00C47FFE">
      <w:pPr>
        <w:ind w:firstLine="709"/>
      </w:pPr>
      <w:r w:rsidRPr="003F118D">
        <w:t xml:space="preserve">W 2020r </w:t>
      </w:r>
      <w:r w:rsidR="000E044A">
        <w:t>z</w:t>
      </w:r>
      <w:r w:rsidRPr="003F118D">
        <w:t xml:space="preserve">espół S. Ahlawata podjął próbę dopasowania hiperparametrów do modelu konwolucyjnych sieci neuronowych. </w:t>
      </w:r>
      <w:r w:rsidR="00601610">
        <w:t>W</w:t>
      </w:r>
      <w:r w:rsidR="00C47FFE">
        <w:t xml:space="preserve"> przeprowadzonym</w:t>
      </w:r>
      <w:r w:rsidR="00601610">
        <w:t xml:space="preserve"> badaniu s</w:t>
      </w:r>
      <w:r w:rsidRPr="003F118D">
        <w:t>prawdzono wpływ liczby warstw, rozmiar</w:t>
      </w:r>
      <w:r w:rsidR="00E32258">
        <w:t>u</w:t>
      </w:r>
      <w:r w:rsidRPr="003F118D">
        <w:t xml:space="preserve"> kroku</w:t>
      </w:r>
      <w:r w:rsidR="00BF105C">
        <w:t xml:space="preserve"> </w:t>
      </w:r>
      <w:r w:rsidR="001D4EE0">
        <w:t>(</w:t>
      </w:r>
      <w:r w:rsidR="00BF105C">
        <w:t>liczb</w:t>
      </w:r>
      <w:r w:rsidR="00E32258">
        <w:t>y</w:t>
      </w:r>
      <w:r w:rsidR="00BF105C">
        <w:t xml:space="preserve"> pixeli o jaką przesuwa się filtr</w:t>
      </w:r>
      <w:r w:rsidR="001D4EE0">
        <w:t>)</w:t>
      </w:r>
      <w:r w:rsidRPr="003F118D">
        <w:t xml:space="preserve">, </w:t>
      </w:r>
      <w:r w:rsidR="001F7971">
        <w:t>pól</w:t>
      </w:r>
      <w:r w:rsidRPr="003F118D">
        <w:t xml:space="preserve"> </w:t>
      </w:r>
      <w:r w:rsidR="007F2D76">
        <w:t>recepcyj</w:t>
      </w:r>
      <w:r w:rsidR="001F7971">
        <w:t>nych</w:t>
      </w:r>
      <w:r w:rsidR="00E32258">
        <w:t xml:space="preserve"> </w:t>
      </w:r>
      <w:r w:rsidR="001D4EE0">
        <w:t>(</w:t>
      </w:r>
      <w:r w:rsidR="00E32258">
        <w:t>wycin</w:t>
      </w:r>
      <w:r w:rsidR="00336EA6">
        <w:t>ka</w:t>
      </w:r>
      <w:r w:rsidR="00E32258">
        <w:t xml:space="preserve"> obrazu </w:t>
      </w:r>
      <w:r w:rsidR="00D23180">
        <w:t>odpowiadając</w:t>
      </w:r>
      <w:r w:rsidR="0030771C">
        <w:t>ego</w:t>
      </w:r>
      <w:r w:rsidR="00D23180">
        <w:t xml:space="preserve"> danej cesze</w:t>
      </w:r>
      <w:r w:rsidR="001D4EE0">
        <w:t>)</w:t>
      </w:r>
      <w:r w:rsidR="00D23180">
        <w:t>, rozmiaru filtr</w:t>
      </w:r>
      <w:r w:rsidR="00C02A51">
        <w:t>ów</w:t>
      </w:r>
      <w:r w:rsidR="00D23180">
        <w:t xml:space="preserve"> </w:t>
      </w:r>
      <w:r w:rsidR="00653526">
        <w:t>(</w:t>
      </w:r>
      <w:r w:rsidR="00D23180">
        <w:t>rozmiar</w:t>
      </w:r>
      <w:r w:rsidR="003B1B25">
        <w:t>u</w:t>
      </w:r>
      <w:r w:rsidR="00D23180">
        <w:t xml:space="preserve"> macierzy z wagami</w:t>
      </w:r>
      <w:r w:rsidR="00653526">
        <w:t>)</w:t>
      </w:r>
      <w:r w:rsidR="00D23180">
        <w:t xml:space="preserve">, </w:t>
      </w:r>
      <w:r w:rsidR="00027C8F">
        <w:t>dopełnienia (padding</w:t>
      </w:r>
      <w:r w:rsidR="00843737">
        <w:t>u</w:t>
      </w:r>
      <w:r w:rsidR="00027C8F">
        <w:t>)</w:t>
      </w:r>
      <w:r w:rsidR="00570787">
        <w:t xml:space="preserve">, </w:t>
      </w:r>
      <w:r w:rsidR="00027C8F">
        <w:t>rozcieńczenia (dilution)</w:t>
      </w:r>
      <w:r w:rsidR="00570787">
        <w:t xml:space="preserve"> oraz rodzaj</w:t>
      </w:r>
      <w:r w:rsidR="00B309F0">
        <w:t>ów</w:t>
      </w:r>
      <w:r w:rsidR="00570787">
        <w:t xml:space="preserve"> klasyfikatorów.</w:t>
      </w:r>
      <w:r w:rsidR="00E32258">
        <w:t xml:space="preserve"> </w:t>
      </w:r>
      <w:r w:rsidR="0076310F">
        <w:t>W ramach badań z</w:t>
      </w:r>
      <w:r w:rsidR="000E044A" w:rsidRPr="003F118D">
        <w:t>astosowano kilka metod przygotowania danych takie jak: skalowanie, centrowanie, redukcje szumów</w:t>
      </w:r>
      <w:r w:rsidR="00B05893">
        <w:t xml:space="preserve">. </w:t>
      </w:r>
      <w:r w:rsidR="000E044A" w:rsidRPr="003F118D">
        <w:t>Najlepszy wynik</w:t>
      </w:r>
      <w:r w:rsidR="002B0301">
        <w:t xml:space="preserve">, który </w:t>
      </w:r>
      <w:r w:rsidR="000E044A" w:rsidRPr="003F118D">
        <w:t xml:space="preserve">udało się osiągnąć to dokładność na poziomie 99,89% </w:t>
      </w:r>
      <w:commentRangeStart w:id="26"/>
      <w:r w:rsidR="000E044A" w:rsidRPr="003F118D">
        <w:t xml:space="preserve">używając optymalizatora Adam </w:t>
      </w:r>
      <w:commentRangeEnd w:id="26"/>
      <w:r w:rsidR="00C47FFE">
        <w:rPr>
          <w:rStyle w:val="Odwoaniedokomentarza"/>
        </w:rPr>
        <w:commentReference w:id="26"/>
      </w:r>
      <w:r w:rsidR="000E044A" w:rsidRPr="003F118D">
        <w:t>[</w:t>
      </w:r>
      <w:r w:rsidR="00782CD1">
        <w:t>9</w:t>
      </w:r>
      <w:r w:rsidR="000E044A" w:rsidRPr="003F118D">
        <w:t>].</w:t>
      </w:r>
    </w:p>
    <w:p w14:paraId="2AB886D4" w14:textId="5CCC24ED" w:rsidR="00BB7472" w:rsidRDefault="00493AE7" w:rsidP="00BB7472">
      <w:pPr>
        <w:ind w:firstLine="384"/>
      </w:pPr>
      <w:ins w:id="27" w:author="Beata Basiura" w:date="2023-04-25T21:59:00Z">
        <w:r>
          <w:t>Ten optymalizator może trochę opisać ?</w:t>
        </w:r>
        <w:r w:rsidR="00415235">
          <w:t xml:space="preserve"> Na czym polega taka optymalizacja?</w:t>
        </w:r>
      </w:ins>
    </w:p>
    <w:p w14:paraId="43510B66" w14:textId="0B1B436F" w:rsidR="002E28EF" w:rsidRDefault="002C183F" w:rsidP="002E28EF">
      <w:pPr>
        <w:pStyle w:val="Nagwek2"/>
        <w:numPr>
          <w:ilvl w:val="1"/>
          <w:numId w:val="5"/>
        </w:numPr>
      </w:pPr>
      <w:bookmarkStart w:id="28" w:name="_Toc134193507"/>
      <w:r w:rsidRPr="00154466">
        <w:lastRenderedPageBreak/>
        <w:t>Obróbka obrazów z cyframi</w:t>
      </w:r>
      <w:bookmarkEnd w:id="28"/>
    </w:p>
    <w:p w14:paraId="2FF6A53C" w14:textId="194E204D" w:rsidR="002E28EF" w:rsidRPr="002E28EF" w:rsidRDefault="002E28EF" w:rsidP="002E28EF">
      <w:pPr>
        <w:pStyle w:val="Nagwek3"/>
        <w:numPr>
          <w:ilvl w:val="2"/>
          <w:numId w:val="5"/>
        </w:numPr>
      </w:pPr>
      <w:bookmarkStart w:id="29" w:name="_Toc134193508"/>
      <w:r w:rsidRPr="002E28EF">
        <w:t>Wstępne przetwarzanie obrazów</w:t>
      </w:r>
      <w:bookmarkEnd w:id="29"/>
    </w:p>
    <w:p w14:paraId="51DC7E22" w14:textId="65531665" w:rsidR="002E28EF" w:rsidRPr="009F4256" w:rsidRDefault="009E4AF9" w:rsidP="002E28EF">
      <w:pPr>
        <w:ind w:firstLine="708"/>
        <w:rPr>
          <w:szCs w:val="24"/>
        </w:rPr>
      </w:pPr>
      <w:r w:rsidRPr="009F4256">
        <w:rPr>
          <w:szCs w:val="24"/>
        </w:rPr>
        <w:t>W procesie rozpoznawania cyfr przez model, kluczowe znaczenie ma odpowiednie prze</w:t>
      </w:r>
      <w:r w:rsidR="00E152F1" w:rsidRPr="009F4256">
        <w:rPr>
          <w:szCs w:val="24"/>
        </w:rPr>
        <w:t>kształcenie</w:t>
      </w:r>
      <w:r w:rsidRPr="009F4256">
        <w:rPr>
          <w:szCs w:val="24"/>
        </w:rPr>
        <w:t xml:space="preserve"> </w:t>
      </w:r>
      <w:r w:rsidR="00C142C2">
        <w:rPr>
          <w:szCs w:val="24"/>
        </w:rPr>
        <w:t xml:space="preserve">danych reprezentujących </w:t>
      </w:r>
      <w:r w:rsidRPr="009F4256">
        <w:rPr>
          <w:szCs w:val="24"/>
        </w:rPr>
        <w:t>obraz przed ich przekazaniem</w:t>
      </w:r>
      <w:r w:rsidR="00835107" w:rsidRPr="009F4256">
        <w:rPr>
          <w:szCs w:val="24"/>
        </w:rPr>
        <w:t xml:space="preserve"> do modelu</w:t>
      </w:r>
      <w:r w:rsidRPr="009F4256">
        <w:rPr>
          <w:szCs w:val="24"/>
        </w:rPr>
        <w:t xml:space="preserve">. </w:t>
      </w:r>
      <w:r w:rsidR="000F5230" w:rsidRPr="009F4256">
        <w:rPr>
          <w:szCs w:val="24"/>
        </w:rPr>
        <w:t>Wstępne przetwarzanie obrazów</w:t>
      </w:r>
      <w:r w:rsidR="0061499C" w:rsidRPr="009F4256">
        <w:rPr>
          <w:szCs w:val="24"/>
        </w:rPr>
        <w:t xml:space="preserve"> ma na celu </w:t>
      </w:r>
      <w:r w:rsidR="00C142C2">
        <w:rPr>
          <w:szCs w:val="24"/>
        </w:rPr>
        <w:t xml:space="preserve">wymagane </w:t>
      </w:r>
      <w:r w:rsidR="0061499C" w:rsidRPr="009F4256">
        <w:rPr>
          <w:szCs w:val="24"/>
        </w:rPr>
        <w:t>przygotowanie danych do dalszej analizy. Ponadto</w:t>
      </w:r>
      <w:r w:rsidR="000F5230" w:rsidRPr="009F4256">
        <w:rPr>
          <w:szCs w:val="24"/>
        </w:rPr>
        <w:t xml:space="preserve"> </w:t>
      </w:r>
      <w:r w:rsidR="00E23DEE" w:rsidRPr="009F4256">
        <w:rPr>
          <w:szCs w:val="24"/>
        </w:rPr>
        <w:t>zmniejsza czas potrzebny do wytrenowania modelu i zwiększa szybkość</w:t>
      </w:r>
      <w:r w:rsidR="0088751F" w:rsidRPr="009F4256">
        <w:rPr>
          <w:szCs w:val="24"/>
        </w:rPr>
        <w:t xml:space="preserve"> otrzymania</w:t>
      </w:r>
      <w:r w:rsidR="00E23DEE" w:rsidRPr="009F4256">
        <w:rPr>
          <w:szCs w:val="24"/>
        </w:rPr>
        <w:t xml:space="preserve"> w</w:t>
      </w:r>
      <w:r w:rsidR="00867356" w:rsidRPr="009F4256">
        <w:rPr>
          <w:szCs w:val="24"/>
        </w:rPr>
        <w:t>yniku</w:t>
      </w:r>
      <w:r w:rsidR="00E23DEE" w:rsidRPr="009F4256">
        <w:rPr>
          <w:szCs w:val="24"/>
        </w:rPr>
        <w:t>.</w:t>
      </w:r>
      <w:r w:rsidR="0088751F" w:rsidRPr="009F4256">
        <w:rPr>
          <w:szCs w:val="24"/>
        </w:rPr>
        <w:t xml:space="preserve"> Na </w:t>
      </w:r>
      <w:r w:rsidR="007A5958" w:rsidRPr="009F4256">
        <w:rPr>
          <w:szCs w:val="24"/>
        </w:rPr>
        <w:t>przykład,</w:t>
      </w:r>
      <w:r w:rsidR="0088751F" w:rsidRPr="009F4256">
        <w:rPr>
          <w:szCs w:val="24"/>
        </w:rPr>
        <w:t xml:space="preserve"> kiedy wejściowy obraz jest stosunkowo duży, zmniejszenie rozmiaru </w:t>
      </w:r>
      <w:r w:rsidR="00F95E4F">
        <w:rPr>
          <w:szCs w:val="24"/>
        </w:rPr>
        <w:t xml:space="preserve">macierzy danych </w:t>
      </w:r>
      <w:r w:rsidR="0088751F" w:rsidRPr="009F4256">
        <w:rPr>
          <w:szCs w:val="24"/>
        </w:rPr>
        <w:t>znacząco zmniejsza czas trenowania, bez znacznej utraty dokładności modelu.</w:t>
      </w:r>
      <w:r w:rsidR="00EF2C91" w:rsidRPr="009F4256">
        <w:rPr>
          <w:szCs w:val="24"/>
        </w:rPr>
        <w:t xml:space="preserve"> </w:t>
      </w:r>
    </w:p>
    <w:p w14:paraId="4709842C" w14:textId="698DD8CB" w:rsidR="0091185B" w:rsidRPr="009F4256" w:rsidRDefault="00535654" w:rsidP="00A8792D">
      <w:pPr>
        <w:ind w:firstLine="708"/>
        <w:rPr>
          <w:szCs w:val="24"/>
          <w:lang w:eastAsia="pl-PL"/>
        </w:rPr>
      </w:pPr>
      <w:r w:rsidRPr="009F4256">
        <w:rPr>
          <w:szCs w:val="24"/>
        </w:rPr>
        <w:t>Sieci neuronowe wymagają, aby dane wejściowe miały ten sam rozmiar</w:t>
      </w:r>
      <w:ins w:id="30" w:author="Beata Basiura" w:date="2023-04-26T11:19:00Z">
        <w:r w:rsidR="00D073B0">
          <w:rPr>
            <w:szCs w:val="24"/>
          </w:rPr>
          <w:t xml:space="preserve"> </w:t>
        </w:r>
      </w:ins>
      <w:ins w:id="31" w:author="Beata Basiura" w:date="2023-04-25T22:04:00Z">
        <w:r w:rsidR="00730920">
          <w:rPr>
            <w:szCs w:val="24"/>
          </w:rPr>
          <w:t>(chodzi o rozmiar pliku graficznego/ czy samej reprezentacji?)</w:t>
        </w:r>
      </w:ins>
      <w:r w:rsidRPr="009F4256">
        <w:rPr>
          <w:szCs w:val="24"/>
        </w:rPr>
        <w:t xml:space="preserve">, ponieważ sieci te korzystają z macierzy wag, które mają ustaloną liczbę kolumn i wierszy. Przetwarzanie obrazów przez ustawienie stałych wymiarów </w:t>
      </w:r>
      <w:ins w:id="32" w:author="Beata Basiura" w:date="2023-04-25T22:05:00Z">
        <w:r w:rsidR="00730920">
          <w:rPr>
            <w:szCs w:val="24"/>
          </w:rPr>
          <w:t xml:space="preserve">liczby pikseli? </w:t>
        </w:r>
      </w:ins>
      <w:r w:rsidRPr="009F4256">
        <w:rPr>
          <w:szCs w:val="24"/>
        </w:rPr>
        <w:t>jest jednym ze sposobów na dostosowanie rozmiaru obrazów do wymogów sieci neuronowej.</w:t>
      </w:r>
      <w:r w:rsidR="00A8792D" w:rsidRPr="009F4256">
        <w:rPr>
          <w:szCs w:val="24"/>
        </w:rPr>
        <w:t xml:space="preserve"> </w:t>
      </w:r>
      <w:r w:rsidR="0091185B" w:rsidRPr="009F4256">
        <w:rPr>
          <w:szCs w:val="24"/>
          <w:lang w:eastAsia="pl-PL"/>
        </w:rPr>
        <w:t xml:space="preserve">Zmiany rozmiaru obrazu można dokonać na dwa sposoby. Pierwszy z nich polega na zmniejszeniu obrazu </w:t>
      </w:r>
      <w:r w:rsidR="00D57988" w:rsidRPr="009F4256">
        <w:rPr>
          <w:szCs w:val="24"/>
          <w:lang w:eastAsia="pl-PL"/>
        </w:rPr>
        <w:t>po</w:t>
      </w:r>
      <w:r w:rsidR="0091185B" w:rsidRPr="009F4256">
        <w:rPr>
          <w:szCs w:val="24"/>
          <w:lang w:eastAsia="pl-PL"/>
        </w:rPr>
        <w:t>przez</w:t>
      </w:r>
      <w:r w:rsidR="009439A7" w:rsidRPr="009F4256">
        <w:rPr>
          <w:szCs w:val="24"/>
          <w:lang w:eastAsia="pl-PL"/>
        </w:rPr>
        <w:t xml:space="preserve"> centrowanie oraz</w:t>
      </w:r>
      <w:r w:rsidR="0091185B" w:rsidRPr="009F4256">
        <w:rPr>
          <w:szCs w:val="24"/>
          <w:lang w:eastAsia="pl-PL"/>
        </w:rPr>
        <w:t xml:space="preserve"> wycinanie </w:t>
      </w:r>
      <w:r w:rsidR="00B90D5F" w:rsidRPr="009F4256">
        <w:rPr>
          <w:szCs w:val="24"/>
          <w:lang w:eastAsia="pl-PL"/>
        </w:rPr>
        <w:t>pustego obszaru</w:t>
      </w:r>
      <w:r w:rsidR="00730920">
        <w:rPr>
          <w:szCs w:val="24"/>
          <w:lang w:eastAsia="pl-PL"/>
        </w:rPr>
        <w:t xml:space="preserve"> jeśli obraz jest za duży</w:t>
      </w:r>
      <w:r w:rsidR="003A2E10" w:rsidRPr="009F4256">
        <w:rPr>
          <w:szCs w:val="24"/>
          <w:lang w:eastAsia="pl-PL"/>
        </w:rPr>
        <w:t>. D</w:t>
      </w:r>
      <w:r w:rsidR="0091185B" w:rsidRPr="009F4256">
        <w:rPr>
          <w:szCs w:val="24"/>
          <w:lang w:eastAsia="pl-PL"/>
        </w:rPr>
        <w:t>rugi sposób</w:t>
      </w:r>
      <w:r w:rsidR="00730920">
        <w:rPr>
          <w:szCs w:val="24"/>
          <w:lang w:eastAsia="pl-PL"/>
        </w:rPr>
        <w:t>, stosowany w przypadku gdy obraz jest za mały,</w:t>
      </w:r>
      <w:r w:rsidR="0091185B" w:rsidRPr="009F4256">
        <w:rPr>
          <w:szCs w:val="24"/>
          <w:lang w:eastAsia="pl-PL"/>
        </w:rPr>
        <w:t xml:space="preserve"> polega na zwiększeniu rozmiaru przez dodanie pustych pikseli</w:t>
      </w:r>
      <w:r w:rsidR="00E136E1" w:rsidRPr="009F4256">
        <w:rPr>
          <w:szCs w:val="24"/>
          <w:lang w:eastAsia="pl-PL"/>
        </w:rPr>
        <w:t xml:space="preserve"> po bokach.</w:t>
      </w:r>
    </w:p>
    <w:p w14:paraId="6D6180F1" w14:textId="13947CBE" w:rsidR="00A3479E" w:rsidRPr="009F4256" w:rsidRDefault="00A3479E" w:rsidP="00A8792D">
      <w:pPr>
        <w:ind w:firstLine="708"/>
        <w:rPr>
          <w:szCs w:val="24"/>
        </w:rPr>
      </w:pPr>
      <w:r w:rsidRPr="009F4256">
        <w:rPr>
          <w:szCs w:val="24"/>
        </w:rPr>
        <w:t xml:space="preserve">Złożoność modelu można uprościć </w:t>
      </w:r>
      <w:r w:rsidR="00D51FA6" w:rsidRPr="009F4256">
        <w:rPr>
          <w:szCs w:val="24"/>
        </w:rPr>
        <w:t>za</w:t>
      </w:r>
      <w:r w:rsidRPr="009F4256">
        <w:rPr>
          <w:szCs w:val="24"/>
        </w:rPr>
        <w:t xml:space="preserve"> pomoc</w:t>
      </w:r>
      <w:r w:rsidR="00D51FA6" w:rsidRPr="009F4256">
        <w:rPr>
          <w:szCs w:val="24"/>
        </w:rPr>
        <w:t>ą</w:t>
      </w:r>
      <w:r w:rsidR="004A6A1F" w:rsidRPr="009F4256">
        <w:rPr>
          <w:szCs w:val="24"/>
        </w:rPr>
        <w:t xml:space="preserve"> zamiany reprezentacji obrazu na mniej złożoną. Dla kolorowych zdjęć stosuje się zamianę na skalę monochromatyczną, a dla skali szarości zamianę na </w:t>
      </w:r>
      <w:r w:rsidR="00377DCB" w:rsidRPr="009F4256">
        <w:rPr>
          <w:szCs w:val="24"/>
        </w:rPr>
        <w:t xml:space="preserve">reprezentację </w:t>
      </w:r>
      <w:r w:rsidR="004A6A1F" w:rsidRPr="009F4256">
        <w:rPr>
          <w:szCs w:val="24"/>
        </w:rPr>
        <w:t>binarną</w:t>
      </w:r>
      <w:r w:rsidR="00C53227">
        <w:rPr>
          <w:szCs w:val="24"/>
        </w:rPr>
        <w:t xml:space="preserve"> [</w:t>
      </w:r>
      <w:r w:rsidR="00952CDA">
        <w:rPr>
          <w:szCs w:val="24"/>
        </w:rPr>
        <w:t>10</w:t>
      </w:r>
      <w:r w:rsidR="00C53227">
        <w:rPr>
          <w:szCs w:val="24"/>
        </w:rPr>
        <w:t>].</w:t>
      </w:r>
      <w:ins w:id="33" w:author="Beata Basiura" w:date="2023-04-26T11:20:00Z">
        <w:r w:rsidR="00D073B0">
          <w:rPr>
            <w:szCs w:val="24"/>
          </w:rPr>
          <w:t xml:space="preserve"> W ten sposób oczywiście plik i </w:t>
        </w:r>
        <w:proofErr w:type="spellStart"/>
        <w:r w:rsidR="00D073B0">
          <w:rPr>
            <w:szCs w:val="24"/>
          </w:rPr>
          <w:t>oróbka</w:t>
        </w:r>
        <w:proofErr w:type="spellEnd"/>
        <w:r w:rsidR="00D073B0">
          <w:rPr>
            <w:szCs w:val="24"/>
          </w:rPr>
          <w:t xml:space="preserve"> danych się </w:t>
        </w:r>
      </w:ins>
      <w:proofErr w:type="spellStart"/>
      <w:ins w:id="34" w:author="Beata Basiura" w:date="2023-04-26T11:21:00Z">
        <w:r w:rsidR="00D073B0">
          <w:rPr>
            <w:szCs w:val="24"/>
          </w:rPr>
          <w:t>upraszacza</w:t>
        </w:r>
        <w:proofErr w:type="spellEnd"/>
        <w:r w:rsidR="00D073B0">
          <w:rPr>
            <w:szCs w:val="24"/>
          </w:rPr>
          <w:t xml:space="preserve"> ale czy nie spada efektywność rozpoznawania ?? Jedna gubimy tutaj jakieś dane ?</w:t>
        </w:r>
      </w:ins>
    </w:p>
    <w:p w14:paraId="0E07095C" w14:textId="08D7C759" w:rsidR="002E28EF" w:rsidRPr="0068426C" w:rsidRDefault="005655C9" w:rsidP="00AE7D0E">
      <w:pPr>
        <w:pStyle w:val="Nagwek3"/>
        <w:numPr>
          <w:ilvl w:val="2"/>
          <w:numId w:val="5"/>
        </w:numPr>
      </w:pPr>
      <w:bookmarkStart w:id="35" w:name="_Toc134193509"/>
      <w:r w:rsidRPr="0068426C">
        <w:t>Augmentacja</w:t>
      </w:r>
      <w:bookmarkEnd w:id="35"/>
    </w:p>
    <w:p w14:paraId="013FCBC0" w14:textId="7EDDD53D" w:rsidR="005215C5" w:rsidRPr="0028744A" w:rsidRDefault="00B57519" w:rsidP="005215C5">
      <w:pPr>
        <w:ind w:firstLine="708"/>
        <w:rPr>
          <w:szCs w:val="24"/>
        </w:rPr>
      </w:pPr>
      <w:r w:rsidRPr="0028744A">
        <w:rPr>
          <w:szCs w:val="24"/>
        </w:rPr>
        <w:t xml:space="preserve">W </w:t>
      </w:r>
      <w:r w:rsidR="007A5958" w:rsidRPr="0028744A">
        <w:rPr>
          <w:szCs w:val="24"/>
        </w:rPr>
        <w:t>sytuacji,</w:t>
      </w:r>
      <w:r w:rsidRPr="0028744A">
        <w:rPr>
          <w:szCs w:val="24"/>
        </w:rPr>
        <w:t xml:space="preserve"> kiedy danych treningowych jest</w:t>
      </w:r>
      <w:r w:rsidR="00824FC2" w:rsidRPr="0028744A">
        <w:rPr>
          <w:szCs w:val="24"/>
        </w:rPr>
        <w:t xml:space="preserve"> zbyt</w:t>
      </w:r>
      <w:r w:rsidRPr="0028744A">
        <w:rPr>
          <w:szCs w:val="24"/>
        </w:rPr>
        <w:t xml:space="preserve"> mało, m</w:t>
      </w:r>
      <w:r w:rsidR="008A4F13" w:rsidRPr="0028744A">
        <w:rPr>
          <w:szCs w:val="24"/>
        </w:rPr>
        <w:t>odel głębokiego uczenia może ulec przeuczeniu, czyli zbytniemu dopasowaniu do danych trenujących</w:t>
      </w:r>
      <w:r w:rsidR="001E0F8C" w:rsidRPr="0028744A">
        <w:rPr>
          <w:szCs w:val="24"/>
        </w:rPr>
        <w:t>. Przeuczenie skutkuje</w:t>
      </w:r>
      <w:r w:rsidR="008A4F13" w:rsidRPr="0028744A">
        <w:rPr>
          <w:szCs w:val="24"/>
        </w:rPr>
        <w:t xml:space="preserve"> </w:t>
      </w:r>
      <w:r w:rsidR="00304EBF" w:rsidRPr="0028744A">
        <w:rPr>
          <w:szCs w:val="24"/>
        </w:rPr>
        <w:t>niskimi</w:t>
      </w:r>
      <w:r w:rsidR="008A4F13" w:rsidRPr="0028744A">
        <w:rPr>
          <w:szCs w:val="24"/>
        </w:rPr>
        <w:t xml:space="preserve"> wynikami </w:t>
      </w:r>
      <w:ins w:id="36" w:author="Beata Basiura" w:date="2023-04-26T11:39:00Z">
        <w:r w:rsidR="00743C6D">
          <w:rPr>
            <w:szCs w:val="24"/>
          </w:rPr>
          <w:t xml:space="preserve">otrzymanymi na zbiorze testowy ? </w:t>
        </w:r>
      </w:ins>
      <w:r w:rsidR="008A4F13" w:rsidRPr="0028744A">
        <w:rPr>
          <w:szCs w:val="24"/>
        </w:rPr>
        <w:t>na nowych danych. Aby zapobiec temu problemowi, konieczn</w:t>
      </w:r>
      <w:r w:rsidR="00C608BD">
        <w:rPr>
          <w:szCs w:val="24"/>
        </w:rPr>
        <w:t>e</w:t>
      </w:r>
      <w:r w:rsidR="008A4F13" w:rsidRPr="0028744A">
        <w:rPr>
          <w:szCs w:val="24"/>
        </w:rPr>
        <w:t xml:space="preserve"> jest </w:t>
      </w:r>
      <w:r w:rsidR="00C510E6" w:rsidRPr="0028744A">
        <w:rPr>
          <w:szCs w:val="24"/>
        </w:rPr>
        <w:t xml:space="preserve">dostarczenie modelowi </w:t>
      </w:r>
      <w:r w:rsidR="008A4F13" w:rsidRPr="0028744A">
        <w:rPr>
          <w:szCs w:val="24"/>
        </w:rPr>
        <w:t>odpowiedni</w:t>
      </w:r>
      <w:r w:rsidR="00A478DC" w:rsidRPr="0028744A">
        <w:rPr>
          <w:szCs w:val="24"/>
        </w:rPr>
        <w:t>ej</w:t>
      </w:r>
      <w:r w:rsidR="008A4F13" w:rsidRPr="0028744A">
        <w:rPr>
          <w:szCs w:val="24"/>
        </w:rPr>
        <w:t xml:space="preserve"> liczb</w:t>
      </w:r>
      <w:r w:rsidR="00AB5A9B" w:rsidRPr="0028744A">
        <w:rPr>
          <w:szCs w:val="24"/>
        </w:rPr>
        <w:t>y</w:t>
      </w:r>
      <w:r w:rsidR="008A4F13" w:rsidRPr="0028744A">
        <w:rPr>
          <w:szCs w:val="24"/>
        </w:rPr>
        <w:t xml:space="preserve"> danych trenujących</w:t>
      </w:r>
      <w:r w:rsidR="0011139F" w:rsidRPr="0028744A">
        <w:rPr>
          <w:szCs w:val="24"/>
        </w:rPr>
        <w:t>. Można to osiągnąć stosując augmentację, czyli</w:t>
      </w:r>
      <w:r w:rsidR="000F2D21" w:rsidRPr="0028744A">
        <w:rPr>
          <w:szCs w:val="24"/>
        </w:rPr>
        <w:t xml:space="preserve"> przekształceni</w:t>
      </w:r>
      <w:r w:rsidR="002568F4" w:rsidRPr="0028744A">
        <w:rPr>
          <w:szCs w:val="24"/>
        </w:rPr>
        <w:t>a</w:t>
      </w:r>
      <w:r w:rsidR="000F2D21" w:rsidRPr="0028744A">
        <w:rPr>
          <w:szCs w:val="24"/>
        </w:rPr>
        <w:t xml:space="preserve"> istniejących obrazów</w:t>
      </w:r>
      <w:r w:rsidR="00380C71" w:rsidRPr="0028744A">
        <w:rPr>
          <w:szCs w:val="24"/>
        </w:rPr>
        <w:t xml:space="preserve"> </w:t>
      </w:r>
      <w:r w:rsidR="000F2D21" w:rsidRPr="0028744A">
        <w:rPr>
          <w:szCs w:val="24"/>
        </w:rPr>
        <w:t>za pomocą np. losow</w:t>
      </w:r>
      <w:r w:rsidR="00442E3B" w:rsidRPr="0028744A">
        <w:rPr>
          <w:szCs w:val="24"/>
        </w:rPr>
        <w:t>ych</w:t>
      </w:r>
      <w:r w:rsidR="000F2D21" w:rsidRPr="0028744A">
        <w:rPr>
          <w:szCs w:val="24"/>
        </w:rPr>
        <w:t xml:space="preserve"> zmian rotacji lub jasności.</w:t>
      </w:r>
      <w:r w:rsidR="00A97C15" w:rsidRPr="0028744A">
        <w:rPr>
          <w:szCs w:val="24"/>
        </w:rPr>
        <w:t xml:space="preserve"> Na </w:t>
      </w:r>
      <w:r w:rsidR="00516198">
        <w:rPr>
          <w:szCs w:val="24"/>
        </w:rPr>
        <w:t>rysunku 1.1</w:t>
      </w:r>
      <w:r w:rsidR="00A97C15" w:rsidRPr="0028744A">
        <w:rPr>
          <w:szCs w:val="24"/>
        </w:rPr>
        <w:t xml:space="preserve"> w pierwszym rzędzie przedstawiono obrazy cyfr w normalnym położeniu oraz w drugim rzędzie </w:t>
      </w:r>
      <w:r w:rsidR="00391BEA">
        <w:rPr>
          <w:szCs w:val="24"/>
        </w:rPr>
        <w:t>pokazane</w:t>
      </w:r>
      <w:r w:rsidR="002E179F">
        <w:rPr>
          <w:szCs w:val="24"/>
        </w:rPr>
        <w:t xml:space="preserve"> zostały te same cyfry </w:t>
      </w:r>
      <w:r w:rsidR="00A97C15" w:rsidRPr="0028744A">
        <w:rPr>
          <w:szCs w:val="24"/>
        </w:rPr>
        <w:t>po zastosowaniu zmian rotacji o losowy kąt z zakresu</w:t>
      </w:r>
      <w:r w:rsidR="00A97C15" w:rsidRPr="0028744A">
        <w:rPr>
          <w:rStyle w:val="whyltd"/>
          <w:szCs w:val="24"/>
        </w:rPr>
        <w:t xml:space="preserve"> ± </w:t>
      </w:r>
      <w:r w:rsidR="00A97C15" w:rsidRPr="0028744A">
        <w:rPr>
          <w:szCs w:val="24"/>
        </w:rPr>
        <w:t>30 stopni.</w:t>
      </w:r>
      <w:r w:rsidR="00340272" w:rsidRPr="0028744A">
        <w:rPr>
          <w:szCs w:val="24"/>
        </w:rPr>
        <w:t xml:space="preserve"> </w:t>
      </w:r>
      <w:r w:rsidR="000F2D21" w:rsidRPr="0028744A">
        <w:rPr>
          <w:szCs w:val="24"/>
        </w:rPr>
        <w:t xml:space="preserve">Augmentacja jest </w:t>
      </w:r>
      <w:r w:rsidR="000F2D21" w:rsidRPr="0028744A">
        <w:rPr>
          <w:szCs w:val="24"/>
        </w:rPr>
        <w:lastRenderedPageBreak/>
        <w:t xml:space="preserve">łatwym sposobem na zwiększenie różnorodności danych trenujących i </w:t>
      </w:r>
      <w:r w:rsidR="002E179F">
        <w:rPr>
          <w:szCs w:val="24"/>
        </w:rPr>
        <w:t xml:space="preserve"> tym samym </w:t>
      </w:r>
      <w:r w:rsidR="000F2D21" w:rsidRPr="0028744A">
        <w:rPr>
          <w:szCs w:val="24"/>
        </w:rPr>
        <w:t>poprawę jakości modelu.</w:t>
      </w:r>
    </w:p>
    <w:p w14:paraId="033C4BC4" w14:textId="44BAD6B1" w:rsidR="002D5339" w:rsidRDefault="0026135D" w:rsidP="002D5339">
      <w:pPr>
        <w:ind w:firstLine="708"/>
        <w:rPr>
          <w:szCs w:val="24"/>
        </w:rPr>
      </w:pPr>
      <w:r w:rsidRPr="0028744A">
        <w:rPr>
          <w:szCs w:val="24"/>
        </w:rPr>
        <w:t xml:space="preserve">Innymi sposobami </w:t>
      </w:r>
      <w:r w:rsidR="002E179F">
        <w:rPr>
          <w:szCs w:val="24"/>
        </w:rPr>
        <w:t xml:space="preserve">na </w:t>
      </w:r>
      <w:r w:rsidR="00A121B8" w:rsidRPr="0028744A">
        <w:rPr>
          <w:szCs w:val="24"/>
        </w:rPr>
        <w:t>zwiększeni</w:t>
      </w:r>
      <w:r w:rsidR="00055AE8">
        <w:rPr>
          <w:szCs w:val="24"/>
        </w:rPr>
        <w:t>e</w:t>
      </w:r>
      <w:r w:rsidR="00A121B8" w:rsidRPr="0028744A">
        <w:rPr>
          <w:szCs w:val="24"/>
        </w:rPr>
        <w:t xml:space="preserve"> </w:t>
      </w:r>
      <w:r w:rsidR="003339C0" w:rsidRPr="0028744A">
        <w:rPr>
          <w:szCs w:val="24"/>
        </w:rPr>
        <w:t xml:space="preserve">liczby danych są </w:t>
      </w:r>
      <w:r w:rsidR="00EA7DB3" w:rsidRPr="0028744A">
        <w:rPr>
          <w:szCs w:val="24"/>
        </w:rPr>
        <w:t>losow</w:t>
      </w:r>
      <w:r w:rsidR="001E52D0">
        <w:rPr>
          <w:szCs w:val="24"/>
        </w:rPr>
        <w:t>e</w:t>
      </w:r>
      <w:r w:rsidR="00EA7DB3" w:rsidRPr="0028744A">
        <w:rPr>
          <w:szCs w:val="24"/>
        </w:rPr>
        <w:t xml:space="preserve"> zmian</w:t>
      </w:r>
      <w:r w:rsidR="001E52D0">
        <w:rPr>
          <w:szCs w:val="24"/>
        </w:rPr>
        <w:t>y</w:t>
      </w:r>
      <w:r w:rsidR="00EA7DB3" w:rsidRPr="0028744A">
        <w:rPr>
          <w:szCs w:val="24"/>
        </w:rPr>
        <w:t xml:space="preserve"> jasności i </w:t>
      </w:r>
      <w:r w:rsidR="00023297" w:rsidRPr="0028744A">
        <w:rPr>
          <w:szCs w:val="24"/>
        </w:rPr>
        <w:t>naświetlenia</w:t>
      </w:r>
      <w:r w:rsidR="005E3B58" w:rsidRPr="0028744A">
        <w:rPr>
          <w:szCs w:val="24"/>
        </w:rPr>
        <w:t xml:space="preserve">, </w:t>
      </w:r>
      <w:r w:rsidR="002E179F">
        <w:rPr>
          <w:szCs w:val="24"/>
        </w:rPr>
        <w:t xml:space="preserve">czy </w:t>
      </w:r>
      <w:r w:rsidR="00BE45F5" w:rsidRPr="0028744A">
        <w:rPr>
          <w:szCs w:val="24"/>
        </w:rPr>
        <w:t>dodawanie pi</w:t>
      </w:r>
      <w:r w:rsidR="003A15D4">
        <w:rPr>
          <w:szCs w:val="24"/>
        </w:rPr>
        <w:t>ks</w:t>
      </w:r>
      <w:r w:rsidR="00BE45F5" w:rsidRPr="0028744A">
        <w:rPr>
          <w:szCs w:val="24"/>
        </w:rPr>
        <w:t>eli</w:t>
      </w:r>
      <w:r w:rsidR="00AE68A3" w:rsidRPr="0028744A">
        <w:rPr>
          <w:szCs w:val="24"/>
        </w:rPr>
        <w:t xml:space="preserve"> w losowych miejscach</w:t>
      </w:r>
      <w:r w:rsidR="00BE45F5" w:rsidRPr="0028744A">
        <w:rPr>
          <w:szCs w:val="24"/>
        </w:rPr>
        <w:t>.</w:t>
      </w:r>
    </w:p>
    <w:p w14:paraId="2E9A8AFF" w14:textId="77777777" w:rsidR="004F72B1" w:rsidRDefault="004F72B1" w:rsidP="004F72B1">
      <w:pPr>
        <w:pStyle w:val="Legenda"/>
      </w:pPr>
    </w:p>
    <w:p w14:paraId="675FB38F" w14:textId="4E98A707" w:rsidR="004F72B1" w:rsidRPr="00A42C8D" w:rsidRDefault="004F72B1" w:rsidP="004F72B1">
      <w:pPr>
        <w:pStyle w:val="Legenda"/>
        <w:jc w:val="center"/>
        <w:rPr>
          <w:sz w:val="22"/>
          <w:szCs w:val="22"/>
        </w:rPr>
      </w:pPr>
      <w:bookmarkStart w:id="37" w:name="_Toc131054180"/>
      <w:bookmarkStart w:id="38" w:name="_Toc134193493"/>
      <w:r w:rsidRPr="00A42C8D">
        <w:rPr>
          <w:sz w:val="22"/>
          <w:szCs w:val="22"/>
        </w:rPr>
        <w:t xml:space="preserve">Rysunek </w:t>
      </w:r>
      <w:r w:rsidR="000A1921">
        <w:rPr>
          <w:sz w:val="22"/>
          <w:szCs w:val="22"/>
        </w:rPr>
        <w:fldChar w:fldCharType="begin"/>
      </w:r>
      <w:r w:rsidR="000A1921">
        <w:rPr>
          <w:sz w:val="22"/>
          <w:szCs w:val="22"/>
        </w:rPr>
        <w:instrText xml:space="preserve"> STYLEREF 1 \s </w:instrText>
      </w:r>
      <w:r w:rsidR="000A1921">
        <w:rPr>
          <w:sz w:val="22"/>
          <w:szCs w:val="22"/>
        </w:rPr>
        <w:fldChar w:fldCharType="separate"/>
      </w:r>
      <w:r w:rsidR="000A1921">
        <w:rPr>
          <w:noProof/>
          <w:sz w:val="22"/>
          <w:szCs w:val="22"/>
        </w:rPr>
        <w:t>1</w:t>
      </w:r>
      <w:r w:rsidR="000A1921">
        <w:rPr>
          <w:sz w:val="22"/>
          <w:szCs w:val="22"/>
        </w:rPr>
        <w:fldChar w:fldCharType="end"/>
      </w:r>
      <w:r w:rsidR="000A1921">
        <w:rPr>
          <w:sz w:val="22"/>
          <w:szCs w:val="22"/>
        </w:rPr>
        <w:t>.</w:t>
      </w:r>
      <w:r w:rsidR="000A1921">
        <w:rPr>
          <w:sz w:val="22"/>
          <w:szCs w:val="22"/>
        </w:rPr>
        <w:fldChar w:fldCharType="begin"/>
      </w:r>
      <w:r w:rsidR="000A1921">
        <w:rPr>
          <w:sz w:val="22"/>
          <w:szCs w:val="22"/>
        </w:rPr>
        <w:instrText xml:space="preserve"> SEQ Rysunek \* ARABIC \s 1 </w:instrText>
      </w:r>
      <w:r w:rsidR="000A1921">
        <w:rPr>
          <w:sz w:val="22"/>
          <w:szCs w:val="22"/>
        </w:rPr>
        <w:fldChar w:fldCharType="separate"/>
      </w:r>
      <w:r w:rsidR="000A1921">
        <w:rPr>
          <w:noProof/>
          <w:sz w:val="22"/>
          <w:szCs w:val="22"/>
        </w:rPr>
        <w:t>2</w:t>
      </w:r>
      <w:r w:rsidR="000A1921">
        <w:rPr>
          <w:sz w:val="22"/>
          <w:szCs w:val="22"/>
        </w:rPr>
        <w:fldChar w:fldCharType="end"/>
      </w:r>
      <w:r w:rsidRPr="00A42C8D">
        <w:rPr>
          <w:sz w:val="22"/>
          <w:szCs w:val="22"/>
        </w:rPr>
        <w:t xml:space="preserve"> Losowy obrót obrazów</w:t>
      </w:r>
      <w:bookmarkEnd w:id="37"/>
      <w:bookmarkEnd w:id="38"/>
    </w:p>
    <w:p w14:paraId="573A005A" w14:textId="77777777" w:rsidR="004F72B1" w:rsidRDefault="005215C5" w:rsidP="004F72B1">
      <w:pPr>
        <w:keepNext/>
        <w:ind w:firstLine="708"/>
        <w:jc w:val="center"/>
      </w:pPr>
      <w:r>
        <w:rPr>
          <w:noProof/>
        </w:rPr>
        <w:drawing>
          <wp:inline distT="0" distB="0" distL="0" distR="0" wp14:anchorId="670BB14E" wp14:editId="67672CAD">
            <wp:extent cx="5022144" cy="2571729"/>
            <wp:effectExtent l="0" t="0" r="7620" b="635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30" t="7847" r="9127" b="11646"/>
                    <a:stretch/>
                  </pic:blipFill>
                  <pic:spPr bwMode="auto">
                    <a:xfrm>
                      <a:off x="0" y="0"/>
                      <a:ext cx="5126561" cy="2625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B8E33E" w14:textId="4F43A93E" w:rsidR="00CF7A0A" w:rsidRPr="00167521" w:rsidRDefault="00AF7FE5" w:rsidP="00167521">
      <w:pPr>
        <w:jc w:val="center"/>
        <w:rPr>
          <w:i/>
          <w:iCs/>
          <w:sz w:val="20"/>
          <w:szCs w:val="20"/>
        </w:rPr>
      </w:pPr>
      <w:r w:rsidRPr="00B47461">
        <w:rPr>
          <w:i/>
          <w:iCs/>
          <w:sz w:val="20"/>
          <w:szCs w:val="20"/>
        </w:rPr>
        <w:t>ź</w:t>
      </w:r>
      <w:r w:rsidR="00E94FF1" w:rsidRPr="00B47461">
        <w:rPr>
          <w:i/>
          <w:iCs/>
          <w:sz w:val="20"/>
          <w:szCs w:val="20"/>
        </w:rPr>
        <w:t>ródło: opracowanie własne</w:t>
      </w:r>
    </w:p>
    <w:p w14:paraId="386DDBCD" w14:textId="61F3C6C6" w:rsidR="00535654" w:rsidRDefault="0061499C" w:rsidP="000F2D21">
      <w:pPr>
        <w:ind w:firstLine="708"/>
        <w:rPr>
          <w:szCs w:val="24"/>
        </w:rPr>
      </w:pPr>
      <w:r w:rsidRPr="0025700B">
        <w:rPr>
          <w:szCs w:val="24"/>
        </w:rPr>
        <w:t>Te same zabiegi przetwarzania danych mogą być stosowane zarówno w ramach wstępnego przetwarzania danych, jak i augmentacji. Jednakże, wstępne przetwarzanie danych jest stosowane zarówno na danych treningowych, jak i testowych, podczas gdy augmentacja jest stosowana wyłącznie na danych treningowych</w:t>
      </w:r>
      <w:r w:rsidR="000C2A45" w:rsidRPr="0025700B">
        <w:rPr>
          <w:szCs w:val="24"/>
        </w:rPr>
        <w:t xml:space="preserve"> po wstępnym przetworzeniu</w:t>
      </w:r>
      <w:r w:rsidR="00395992">
        <w:rPr>
          <w:szCs w:val="24"/>
        </w:rPr>
        <w:t xml:space="preserve"> </w:t>
      </w:r>
      <w:r w:rsidR="005849DF" w:rsidRPr="0025700B">
        <w:rPr>
          <w:szCs w:val="24"/>
        </w:rPr>
        <w:t>[</w:t>
      </w:r>
      <w:r w:rsidR="009256BA">
        <w:rPr>
          <w:szCs w:val="24"/>
        </w:rPr>
        <w:t>10</w:t>
      </w:r>
      <w:r w:rsidR="005849DF" w:rsidRPr="0025700B">
        <w:rPr>
          <w:szCs w:val="24"/>
        </w:rPr>
        <w:t>]</w:t>
      </w:r>
      <w:r w:rsidR="00395992">
        <w:rPr>
          <w:szCs w:val="24"/>
        </w:rPr>
        <w:t>.</w:t>
      </w:r>
    </w:p>
    <w:p w14:paraId="637A39B6" w14:textId="433A4957" w:rsidR="00A067EC" w:rsidRPr="00395992" w:rsidRDefault="00A067EC" w:rsidP="002E179F"/>
    <w:p w14:paraId="0CAEC3F6" w14:textId="080780C0" w:rsidR="009B54EF" w:rsidRDefault="002C183F" w:rsidP="00A2680C">
      <w:pPr>
        <w:pStyle w:val="Nagwek2"/>
        <w:numPr>
          <w:ilvl w:val="1"/>
          <w:numId w:val="5"/>
        </w:numPr>
      </w:pPr>
      <w:bookmarkStart w:id="39" w:name="_Toc134193510"/>
      <w:r w:rsidRPr="002B0D59">
        <w:t>Weryfikacja modelu do rozpoznawania cyfr</w:t>
      </w:r>
      <w:bookmarkEnd w:id="39"/>
    </w:p>
    <w:p w14:paraId="22E3048B" w14:textId="2CB0A669" w:rsidR="00A61D0C" w:rsidRPr="00A61D0C" w:rsidRDefault="00A61D0C" w:rsidP="00B12FD6">
      <w:pPr>
        <w:ind w:firstLine="708"/>
      </w:pPr>
      <w:r w:rsidRPr="00A61D0C">
        <w:rPr>
          <w:szCs w:val="24"/>
        </w:rPr>
        <w:t xml:space="preserve">Poziom dokładności stanowi jedną z najprostszych metod oceny jakości modelu. Określa on stosunek poprawnie sklasyfikowanych danych do liczby wszystkich danych. Miara ta jest </w:t>
      </w:r>
      <w:r>
        <w:t xml:space="preserve">adekwatna </w:t>
      </w:r>
      <w:r w:rsidRPr="00A61D0C">
        <w:rPr>
          <w:szCs w:val="24"/>
        </w:rPr>
        <w:t xml:space="preserve">tylko, gdy zbiór danych jest zbilansowany, </w:t>
      </w:r>
      <w:r>
        <w:t>czyli zawiera równą liczbę próbek dla każdej klasy [1</w:t>
      </w:r>
      <w:r w:rsidR="00FA7B5E">
        <w:t>1</w:t>
      </w:r>
      <w:r>
        <w:t>].</w:t>
      </w:r>
    </w:p>
    <w:p w14:paraId="3A2D2296" w14:textId="256252BE" w:rsidR="00A61D0C" w:rsidRPr="00A61D0C" w:rsidRDefault="009F6A29" w:rsidP="00A61D0C">
      <w:pPr>
        <w:ind w:firstLine="708"/>
        <w:rPr>
          <w:szCs w:val="24"/>
        </w:rPr>
      </w:pPr>
      <w:r>
        <w:rPr>
          <w:szCs w:val="24"/>
        </w:rPr>
        <w:t>Innym</w:t>
      </w:r>
      <w:r w:rsidR="00A61D0C" w:rsidRPr="009A4F39">
        <w:rPr>
          <w:szCs w:val="24"/>
        </w:rPr>
        <w:t xml:space="preserve"> sposobem weryfikacji modelu uczenia maszynowego jest sprawdzenie na jakim etapie nauczenia znajduje się</w:t>
      </w:r>
      <w:r w:rsidR="002E179F">
        <w:rPr>
          <w:szCs w:val="24"/>
        </w:rPr>
        <w:t xml:space="preserve"> tworzony model</w:t>
      </w:r>
      <w:r w:rsidR="00A61D0C" w:rsidRPr="009A4F39">
        <w:rPr>
          <w:szCs w:val="24"/>
        </w:rPr>
        <w:t xml:space="preserve">. </w:t>
      </w:r>
      <w:r w:rsidR="002E179F">
        <w:rPr>
          <w:szCs w:val="24"/>
        </w:rPr>
        <w:t>Taki m</w:t>
      </w:r>
      <w:r w:rsidR="00A61D0C" w:rsidRPr="009A4F39">
        <w:rPr>
          <w:szCs w:val="24"/>
        </w:rPr>
        <w:t xml:space="preserve">odel pod wpływem czasu może być kolejno: niedouczony, wyuczony odpowiednio i przeuczony. Jednak, jeśli model jest źle skonstruowany może </w:t>
      </w:r>
      <w:ins w:id="40" w:author="Beata Basiura" w:date="2023-04-26T11:56:00Z">
        <w:r w:rsidR="002E179F" w:rsidRPr="009A4F39">
          <w:rPr>
            <w:szCs w:val="24"/>
          </w:rPr>
          <w:t xml:space="preserve">nie </w:t>
        </w:r>
        <w:r w:rsidR="002E179F">
          <w:rPr>
            <w:szCs w:val="24"/>
          </w:rPr>
          <w:t>nigdy nie osiągnąć</w:t>
        </w:r>
        <w:r w:rsidR="002E179F" w:rsidRPr="009A4F39">
          <w:rPr>
            <w:szCs w:val="24"/>
          </w:rPr>
          <w:t xml:space="preserve"> </w:t>
        </w:r>
      </w:ins>
      <w:del w:id="41" w:author="Beata Basiura" w:date="2023-04-26T11:56:00Z">
        <w:r w:rsidR="00A61D0C" w:rsidRPr="009A4F39" w:rsidDel="002E179F">
          <w:rPr>
            <w:szCs w:val="24"/>
          </w:rPr>
          <w:delText xml:space="preserve">nie dochodzić </w:delText>
        </w:r>
      </w:del>
      <w:del w:id="42" w:author="Beata Basiura" w:date="2023-04-26T11:57:00Z">
        <w:r w:rsidR="00A61D0C" w:rsidRPr="009A4F39" w:rsidDel="002E179F">
          <w:rPr>
            <w:szCs w:val="24"/>
          </w:rPr>
          <w:delText xml:space="preserve">do </w:delText>
        </w:r>
      </w:del>
      <w:r w:rsidR="00A61D0C" w:rsidRPr="009A4F39">
        <w:rPr>
          <w:szCs w:val="24"/>
        </w:rPr>
        <w:t>późniejszych etapów</w:t>
      </w:r>
      <w:r w:rsidR="002E179F">
        <w:rPr>
          <w:szCs w:val="24"/>
        </w:rPr>
        <w:t xml:space="preserve"> uczenia</w:t>
      </w:r>
      <w:r w:rsidR="00A61D0C" w:rsidRPr="009A4F39">
        <w:rPr>
          <w:szCs w:val="24"/>
        </w:rPr>
        <w:t xml:space="preserve">. </w:t>
      </w:r>
    </w:p>
    <w:p w14:paraId="643A7C9D" w14:textId="43133362" w:rsidR="0050673F" w:rsidRPr="009A4F39" w:rsidRDefault="0050673F" w:rsidP="00A61D0C">
      <w:pPr>
        <w:ind w:firstLine="708"/>
        <w:rPr>
          <w:szCs w:val="24"/>
        </w:rPr>
      </w:pPr>
      <w:r w:rsidRPr="009A4F39">
        <w:rPr>
          <w:szCs w:val="24"/>
        </w:rPr>
        <w:lastRenderedPageBreak/>
        <w:t xml:space="preserve">Problem niedouczenia polega na tym, że hipotezy modelu są </w:t>
      </w:r>
      <w:r>
        <w:rPr>
          <w:szCs w:val="24"/>
        </w:rPr>
        <w:t>nieodpowiednie</w:t>
      </w:r>
      <w:r w:rsidRPr="009A4F39">
        <w:rPr>
          <w:szCs w:val="24"/>
        </w:rPr>
        <w:t xml:space="preserve"> i zbyt proste w porównaniu do złożoności danych. Przez to </w:t>
      </w:r>
      <w:r w:rsidR="00416B3F">
        <w:rPr>
          <w:szCs w:val="24"/>
        </w:rPr>
        <w:t xml:space="preserve">sam </w:t>
      </w:r>
      <w:r w:rsidRPr="009A4F39">
        <w:rPr>
          <w:szCs w:val="24"/>
        </w:rPr>
        <w:t>model nie opisuje</w:t>
      </w:r>
      <w:ins w:id="43" w:author="Beata Basiura" w:date="2023-04-26T11:57:00Z">
        <w:r w:rsidR="00416B3F">
          <w:rPr>
            <w:szCs w:val="24"/>
          </w:rPr>
          <w:t>/tłumaczy</w:t>
        </w:r>
      </w:ins>
      <w:r w:rsidRPr="009A4F39">
        <w:rPr>
          <w:szCs w:val="24"/>
        </w:rPr>
        <w:t xml:space="preserve"> wystarczająco</w:t>
      </w:r>
      <w:r>
        <w:rPr>
          <w:szCs w:val="24"/>
        </w:rPr>
        <w:t xml:space="preserve"> dobrze</w:t>
      </w:r>
      <w:r w:rsidRPr="009A4F39">
        <w:rPr>
          <w:szCs w:val="24"/>
        </w:rPr>
        <w:t xml:space="preserve"> danych. Natomiast przeuczenie polega na zbytniej złożoności modelu i </w:t>
      </w:r>
      <w:r w:rsidR="00416B3F">
        <w:rPr>
          <w:szCs w:val="24"/>
        </w:rPr>
        <w:t> </w:t>
      </w:r>
      <w:r w:rsidRPr="009A4F39">
        <w:rPr>
          <w:szCs w:val="24"/>
        </w:rPr>
        <w:t xml:space="preserve">w konsekwencji zbyt dokładnym </w:t>
      </w:r>
      <w:r w:rsidR="00416B3F">
        <w:rPr>
          <w:szCs w:val="24"/>
        </w:rPr>
        <w:t>odwzorowywaniu</w:t>
      </w:r>
      <w:r w:rsidR="00416B3F" w:rsidRPr="009A4F39">
        <w:rPr>
          <w:szCs w:val="24"/>
        </w:rPr>
        <w:t xml:space="preserve"> </w:t>
      </w:r>
      <w:r w:rsidRPr="009A4F39">
        <w:rPr>
          <w:szCs w:val="24"/>
        </w:rPr>
        <w:t>danych treningowych</w:t>
      </w:r>
      <w:r w:rsidR="00416B3F">
        <w:rPr>
          <w:szCs w:val="24"/>
        </w:rPr>
        <w:t>. Jest to przyczyną</w:t>
      </w:r>
      <w:r w:rsidRPr="009A4F39">
        <w:rPr>
          <w:szCs w:val="24"/>
        </w:rPr>
        <w:t xml:space="preserve"> problem</w:t>
      </w:r>
      <w:r w:rsidR="00416B3F">
        <w:rPr>
          <w:szCs w:val="24"/>
        </w:rPr>
        <w:t>ów</w:t>
      </w:r>
      <w:r w:rsidRPr="009A4F39">
        <w:rPr>
          <w:szCs w:val="24"/>
        </w:rPr>
        <w:t xml:space="preserve"> w </w:t>
      </w:r>
      <w:r w:rsidR="00416B3F">
        <w:rPr>
          <w:szCs w:val="24"/>
        </w:rPr>
        <w:t xml:space="preserve">odpowiednim </w:t>
      </w:r>
      <w:r w:rsidRPr="009A4F39">
        <w:rPr>
          <w:szCs w:val="24"/>
        </w:rPr>
        <w:t>dopasowaniu nowych elementów [</w:t>
      </w:r>
      <w:r w:rsidR="00F858DE">
        <w:rPr>
          <w:szCs w:val="24"/>
        </w:rPr>
        <w:t>1</w:t>
      </w:r>
      <w:r w:rsidR="00A85987">
        <w:rPr>
          <w:szCs w:val="24"/>
        </w:rPr>
        <w:t>2</w:t>
      </w:r>
      <w:r w:rsidRPr="009A4F39">
        <w:rPr>
          <w:szCs w:val="24"/>
        </w:rPr>
        <w:t>].</w:t>
      </w:r>
      <w:ins w:id="44" w:author="Beata Basiura" w:date="2023-04-26T11:59:00Z">
        <w:r w:rsidR="00416B3F">
          <w:rPr>
            <w:szCs w:val="24"/>
          </w:rPr>
          <w:t xml:space="preserve"> </w:t>
        </w:r>
      </w:ins>
      <w:ins w:id="45" w:author="Beata Basiura" w:date="2023-04-26T12:00:00Z">
        <w:r w:rsidR="00044F65">
          <w:rPr>
            <w:szCs w:val="24"/>
          </w:rPr>
          <w:t xml:space="preserve">Dopasowanie modelu do specyficznych </w:t>
        </w:r>
        <w:proofErr w:type="spellStart"/>
        <w:r w:rsidR="00044F65">
          <w:rPr>
            <w:szCs w:val="24"/>
          </w:rPr>
          <w:t>zachowań</w:t>
        </w:r>
        <w:proofErr w:type="spellEnd"/>
        <w:r w:rsidR="00044F65">
          <w:rPr>
            <w:szCs w:val="24"/>
          </w:rPr>
          <w:t xml:space="preserve"> zawartych w danych treningowych nie pozwala uogólnić wyników na nowe przypadki danych.</w:t>
        </w:r>
      </w:ins>
      <w:ins w:id="46" w:author="Beata Basiura" w:date="2023-04-26T12:01:00Z">
        <w:r w:rsidR="00E113D7">
          <w:rPr>
            <w:szCs w:val="24"/>
          </w:rPr>
          <w:t xml:space="preserve"> </w:t>
        </w:r>
        <w:r w:rsidR="00E113D7" w:rsidRPr="00E113D7">
          <w:rPr>
            <w:szCs w:val="24"/>
            <w:highlight w:val="yellow"/>
          </w:rPr>
          <w:t>UWAGA: A przyczyny tego stanu</w:t>
        </w:r>
        <w:r w:rsidR="00E113D7">
          <w:rPr>
            <w:szCs w:val="24"/>
          </w:rPr>
          <w:t>?</w:t>
        </w:r>
      </w:ins>
    </w:p>
    <w:p w14:paraId="140DE8F3" w14:textId="5CAFA6F5" w:rsidR="002857B9" w:rsidRDefault="00E15930" w:rsidP="002857B9">
      <w:pPr>
        <w:ind w:firstLine="708"/>
        <w:rPr>
          <w:szCs w:val="24"/>
        </w:rPr>
      </w:pPr>
      <w:r w:rsidRPr="009A4F39">
        <w:rPr>
          <w:szCs w:val="24"/>
        </w:rPr>
        <w:t>Dwa wykresy</w:t>
      </w:r>
      <w:r w:rsidR="00E113D7">
        <w:rPr>
          <w:szCs w:val="24"/>
        </w:rPr>
        <w:t>:</w:t>
      </w:r>
      <w:r w:rsidRPr="009A4F39">
        <w:rPr>
          <w:szCs w:val="24"/>
        </w:rPr>
        <w:t xml:space="preserve"> </w:t>
      </w:r>
      <w:r w:rsidR="00E113D7">
        <w:rPr>
          <w:szCs w:val="24"/>
        </w:rPr>
        <w:t xml:space="preserve">wykres </w:t>
      </w:r>
      <w:r w:rsidRPr="009A4F39">
        <w:rPr>
          <w:szCs w:val="24"/>
        </w:rPr>
        <w:t xml:space="preserve">dokładności i </w:t>
      </w:r>
      <w:r w:rsidR="00E113D7">
        <w:rPr>
          <w:szCs w:val="24"/>
        </w:rPr>
        <w:t xml:space="preserve">wykres </w:t>
      </w:r>
      <w:r w:rsidRPr="009A4F39">
        <w:rPr>
          <w:szCs w:val="24"/>
        </w:rPr>
        <w:t>strat, mogą dostarczyć informacji o stanie wyuczeniu modelu. Funkcja dokładności przedstawia poziom dokładności modelu w kolejnych epokach</w:t>
      </w:r>
      <w:r w:rsidR="00E113D7" w:rsidRPr="00E113D7">
        <w:rPr>
          <w:szCs w:val="24"/>
        </w:rPr>
        <w:t xml:space="preserve"> </w:t>
      </w:r>
      <w:r w:rsidR="00E113D7">
        <w:rPr>
          <w:szCs w:val="24"/>
        </w:rPr>
        <w:t>uczenia</w:t>
      </w:r>
      <w:r w:rsidRPr="009A4F39">
        <w:rPr>
          <w:szCs w:val="24"/>
        </w:rPr>
        <w:t xml:space="preserve">. Tak długo jak </w:t>
      </w:r>
      <w:r w:rsidR="00E113D7">
        <w:rPr>
          <w:szCs w:val="24"/>
        </w:rPr>
        <w:t xml:space="preserve">obydwie </w:t>
      </w:r>
      <w:r w:rsidR="003315C8" w:rsidRPr="009A4F39">
        <w:rPr>
          <w:szCs w:val="24"/>
        </w:rPr>
        <w:t xml:space="preserve">te </w:t>
      </w:r>
      <w:r w:rsidRPr="009A4F39">
        <w:rPr>
          <w:szCs w:val="24"/>
        </w:rPr>
        <w:t>krzywe dla danych uczących i testujących rosną model polepsza swoją skuteczność</w:t>
      </w:r>
      <w:r w:rsidR="00161EAD" w:rsidRPr="009A4F39">
        <w:rPr>
          <w:szCs w:val="24"/>
        </w:rPr>
        <w:t xml:space="preserve"> </w:t>
      </w:r>
      <w:r w:rsidR="00E113D7">
        <w:rPr>
          <w:szCs w:val="24"/>
        </w:rPr>
        <w:t>ale</w:t>
      </w:r>
      <w:r w:rsidR="00161EAD" w:rsidRPr="009A4F39">
        <w:rPr>
          <w:szCs w:val="24"/>
        </w:rPr>
        <w:t xml:space="preserve"> model nie jest jeszcze wystarczająco wyuczony</w:t>
      </w:r>
      <w:r w:rsidRPr="009A4F39">
        <w:rPr>
          <w:szCs w:val="24"/>
        </w:rPr>
        <w:t>.</w:t>
      </w:r>
      <w:r w:rsidR="00161EAD" w:rsidRPr="009A4F39">
        <w:rPr>
          <w:szCs w:val="24"/>
        </w:rPr>
        <w:t xml:space="preserve"> Kiedy </w:t>
      </w:r>
      <w:r w:rsidR="00192888">
        <w:rPr>
          <w:szCs w:val="24"/>
        </w:rPr>
        <w:t>funkcj</w:t>
      </w:r>
      <w:r w:rsidR="00E113D7">
        <w:rPr>
          <w:szCs w:val="24"/>
        </w:rPr>
        <w:t>e</w:t>
      </w:r>
      <w:r w:rsidR="00735F48" w:rsidRPr="009A4F39">
        <w:rPr>
          <w:szCs w:val="24"/>
        </w:rPr>
        <w:t xml:space="preserve"> stabilizuj</w:t>
      </w:r>
      <w:r w:rsidR="00E113D7">
        <w:rPr>
          <w:szCs w:val="24"/>
        </w:rPr>
        <w:t>ą</w:t>
      </w:r>
      <w:r w:rsidR="00735F48" w:rsidRPr="009A4F39">
        <w:rPr>
          <w:szCs w:val="24"/>
        </w:rPr>
        <w:t xml:space="preserve"> się, nie </w:t>
      </w:r>
      <w:r w:rsidR="00E113D7">
        <w:rPr>
          <w:szCs w:val="24"/>
        </w:rPr>
        <w:t>rosną</w:t>
      </w:r>
      <w:r w:rsidR="00E113D7" w:rsidRPr="009A4F39">
        <w:rPr>
          <w:szCs w:val="24"/>
        </w:rPr>
        <w:t xml:space="preserve"> </w:t>
      </w:r>
      <w:r w:rsidR="00735F48" w:rsidRPr="009A4F39">
        <w:rPr>
          <w:szCs w:val="24"/>
        </w:rPr>
        <w:t xml:space="preserve">tak gwałtownie mamy model odpowiednio wyuczony. </w:t>
      </w:r>
      <w:r w:rsidR="00055CA5" w:rsidRPr="009A4F39">
        <w:rPr>
          <w:szCs w:val="24"/>
        </w:rPr>
        <w:t>Jednak,</w:t>
      </w:r>
      <w:r w:rsidRPr="009A4F39">
        <w:rPr>
          <w:szCs w:val="24"/>
        </w:rPr>
        <w:t xml:space="preserve"> gdy </w:t>
      </w:r>
      <w:r w:rsidR="00735F48" w:rsidRPr="009A4F39">
        <w:rPr>
          <w:szCs w:val="24"/>
        </w:rPr>
        <w:t>funkcja</w:t>
      </w:r>
      <w:r w:rsidR="006E4306" w:rsidRPr="009A4F39">
        <w:rPr>
          <w:szCs w:val="24"/>
        </w:rPr>
        <w:t xml:space="preserve"> </w:t>
      </w:r>
      <w:ins w:id="47" w:author="Beata Basiura" w:date="2023-04-26T12:03:00Z">
        <w:r w:rsidR="00E113D7">
          <w:rPr>
            <w:szCs w:val="24"/>
          </w:rPr>
          <w:t xml:space="preserve">(która?) </w:t>
        </w:r>
      </w:ins>
      <w:r w:rsidR="006E4306" w:rsidRPr="009A4F39">
        <w:rPr>
          <w:szCs w:val="24"/>
        </w:rPr>
        <w:t>na zestawie danych testują</w:t>
      </w:r>
      <w:r w:rsidR="00794FD6" w:rsidRPr="009A4F39">
        <w:rPr>
          <w:szCs w:val="24"/>
        </w:rPr>
        <w:t>cyc</w:t>
      </w:r>
      <w:r w:rsidR="006E4306" w:rsidRPr="009A4F39">
        <w:rPr>
          <w:szCs w:val="24"/>
        </w:rPr>
        <w:t>h</w:t>
      </w:r>
      <w:r w:rsidR="00735F48" w:rsidRPr="009A4F39">
        <w:rPr>
          <w:szCs w:val="24"/>
        </w:rPr>
        <w:t xml:space="preserve"> </w:t>
      </w:r>
      <w:r w:rsidRPr="009A4F39">
        <w:rPr>
          <w:szCs w:val="24"/>
        </w:rPr>
        <w:t>po pewnym czasie zacznie maleć</w:t>
      </w:r>
      <w:r w:rsidR="00A678A5">
        <w:rPr>
          <w:szCs w:val="24"/>
        </w:rPr>
        <w:t>,</w:t>
      </w:r>
      <w:r w:rsidRPr="009A4F39">
        <w:rPr>
          <w:szCs w:val="24"/>
        </w:rPr>
        <w:t xml:space="preserve"> </w:t>
      </w:r>
      <w:r w:rsidR="00E113D7">
        <w:rPr>
          <w:szCs w:val="24"/>
        </w:rPr>
        <w:t>to</w:t>
      </w:r>
      <w:r w:rsidR="00E113D7" w:rsidRPr="009A4F39">
        <w:rPr>
          <w:szCs w:val="24"/>
        </w:rPr>
        <w:t xml:space="preserve"> </w:t>
      </w:r>
      <w:r w:rsidRPr="009A4F39">
        <w:rPr>
          <w:szCs w:val="24"/>
        </w:rPr>
        <w:t>oznacza, że model został przeuczony</w:t>
      </w:r>
      <w:r w:rsidR="001B1DBE" w:rsidRPr="009A4F39">
        <w:rPr>
          <w:szCs w:val="24"/>
        </w:rPr>
        <w:t>. Celem</w:t>
      </w:r>
      <w:r w:rsidR="00E113D7">
        <w:rPr>
          <w:szCs w:val="24"/>
        </w:rPr>
        <w:t xml:space="preserve"> w uczeniu maszynowym</w:t>
      </w:r>
      <w:r w:rsidR="001B1DBE" w:rsidRPr="009A4F39">
        <w:rPr>
          <w:szCs w:val="24"/>
        </w:rPr>
        <w:t xml:space="preserve"> jest maksymalizacja współczynnika dokładności i minimalizacja strat, </w:t>
      </w:r>
      <w:r w:rsidR="00055CA5" w:rsidRPr="009A4F39">
        <w:rPr>
          <w:szCs w:val="24"/>
        </w:rPr>
        <w:t>błędu [</w:t>
      </w:r>
      <w:r w:rsidR="007A6EDC">
        <w:rPr>
          <w:szCs w:val="24"/>
        </w:rPr>
        <w:t>1</w:t>
      </w:r>
      <w:r w:rsidR="00A85987">
        <w:rPr>
          <w:szCs w:val="24"/>
        </w:rPr>
        <w:t>3</w:t>
      </w:r>
      <w:r w:rsidR="004B451C" w:rsidRPr="009A4F39">
        <w:rPr>
          <w:szCs w:val="24"/>
        </w:rPr>
        <w:t>].</w:t>
      </w:r>
    </w:p>
    <w:p w14:paraId="1F0C4C2E" w14:textId="36B64A28" w:rsidR="0056251D" w:rsidRDefault="00D6342B" w:rsidP="00B735A7">
      <w:pPr>
        <w:ind w:firstLine="708"/>
        <w:rPr>
          <w:rFonts w:cs="Times New Roman"/>
        </w:rPr>
      </w:pPr>
      <w:r>
        <w:rPr>
          <w:rFonts w:cs="Times New Roman"/>
        </w:rPr>
        <w:t>Podczas klasyfikacji</w:t>
      </w:r>
      <w:ins w:id="48" w:author="Beata Basiura" w:date="2023-04-26T12:10:00Z">
        <w:r w:rsidR="009C4E4D">
          <w:rPr>
            <w:rFonts w:cs="Times New Roman"/>
          </w:rPr>
          <w:t xml:space="preserve"> </w:t>
        </w:r>
      </w:ins>
      <w:r>
        <w:rPr>
          <w:rFonts w:cs="Times New Roman"/>
        </w:rPr>
        <w:t>można rozróżnić cztery przypadki</w:t>
      </w:r>
      <w:r w:rsidR="00AD07EC">
        <w:rPr>
          <w:rFonts w:cs="Times New Roman"/>
        </w:rPr>
        <w:t xml:space="preserve"> </w:t>
      </w:r>
      <w:r w:rsidR="009E2394">
        <w:rPr>
          <w:rFonts w:cs="Times New Roman"/>
        </w:rPr>
        <w:t>zaklasyfikowania</w:t>
      </w:r>
      <w:r w:rsidR="00167521">
        <w:rPr>
          <w:rFonts w:cs="Times New Roman"/>
        </w:rPr>
        <w:t xml:space="preserve"> (rys</w:t>
      </w:r>
      <w:r w:rsidR="001677F7">
        <w:rPr>
          <w:rFonts w:cs="Times New Roman"/>
        </w:rPr>
        <w:t>.</w:t>
      </w:r>
      <w:r w:rsidR="00167521">
        <w:rPr>
          <w:rFonts w:cs="Times New Roman"/>
        </w:rPr>
        <w:t xml:space="preserve"> 1</w:t>
      </w:r>
      <w:r w:rsidR="001677F7">
        <w:rPr>
          <w:rFonts w:cs="Times New Roman"/>
        </w:rPr>
        <w:t>.</w:t>
      </w:r>
      <w:r w:rsidR="00167521">
        <w:rPr>
          <w:rFonts w:cs="Times New Roman"/>
        </w:rPr>
        <w:t>3)</w:t>
      </w:r>
      <w:r w:rsidR="0056251D">
        <w:rPr>
          <w:rFonts w:cs="Times New Roman"/>
        </w:rPr>
        <w:t>:</w:t>
      </w:r>
    </w:p>
    <w:p w14:paraId="2D19FA1B" w14:textId="77777777" w:rsidR="00EE584E" w:rsidRDefault="00EE584E" w:rsidP="00B735A7">
      <w:pPr>
        <w:ind w:firstLine="708"/>
        <w:rPr>
          <w:rFonts w:cs="Times New Roman"/>
        </w:rPr>
      </w:pPr>
    </w:p>
    <w:p w14:paraId="448831AE" w14:textId="5E0B4A41" w:rsidR="009317D4" w:rsidRPr="007D5665" w:rsidRDefault="009317D4" w:rsidP="007D5665">
      <w:pPr>
        <w:pStyle w:val="Legenda"/>
        <w:jc w:val="center"/>
        <w:rPr>
          <w:noProof/>
          <w:sz w:val="22"/>
          <w:szCs w:val="22"/>
        </w:rPr>
      </w:pPr>
      <w:bookmarkStart w:id="49" w:name="_Toc131054181"/>
      <w:bookmarkStart w:id="50" w:name="_Toc134193494"/>
      <w:r w:rsidRPr="00050008">
        <w:rPr>
          <w:sz w:val="22"/>
          <w:szCs w:val="22"/>
        </w:rPr>
        <w:t xml:space="preserve">Rysunek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STYLEREF 1 \s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>.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SEQ Rysunek \* ARABIC \s 1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3</w:t>
      </w:r>
      <w:r>
        <w:rPr>
          <w:sz w:val="22"/>
          <w:szCs w:val="22"/>
        </w:rPr>
        <w:fldChar w:fldCharType="end"/>
      </w:r>
      <w:r w:rsidRPr="00050008">
        <w:rPr>
          <w:noProof/>
          <w:sz w:val="22"/>
          <w:szCs w:val="22"/>
        </w:rPr>
        <w:t xml:space="preserve"> Macierz błędu</w:t>
      </w:r>
      <w:bookmarkEnd w:id="49"/>
      <w:bookmarkEnd w:id="50"/>
    </w:p>
    <w:p w14:paraId="6C4D9C20" w14:textId="318A2F98" w:rsidR="00F307C6" w:rsidRDefault="00F307C6" w:rsidP="009317D4">
      <w:pPr>
        <w:keepNext/>
        <w:ind w:firstLine="708"/>
        <w:jc w:val="center"/>
      </w:pPr>
      <w:r>
        <w:rPr>
          <w:noProof/>
        </w:rPr>
        <w:drawing>
          <wp:inline distT="0" distB="0" distL="0" distR="0" wp14:anchorId="1D509F9B" wp14:editId="446C31E8">
            <wp:extent cx="5277311" cy="2028825"/>
            <wp:effectExtent l="0" t="0" r="0" b="0"/>
            <wp:docPr id="8" name="Obraz 8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stół&#10;&#10;Opis wygenerowany automatycznie"/>
                    <pic:cNvPicPr/>
                  </pic:nvPicPr>
                  <pic:blipFill rotWithShape="1">
                    <a:blip r:embed="rId14"/>
                    <a:srcRect l="8860" t="10547" r="6608" b="18051"/>
                    <a:stretch/>
                  </pic:blipFill>
                  <pic:spPr bwMode="auto">
                    <a:xfrm>
                      <a:off x="0" y="0"/>
                      <a:ext cx="5316277" cy="2043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1E3539" w14:textId="3A644A08" w:rsidR="009317D4" w:rsidRPr="009317D4" w:rsidRDefault="009317D4" w:rsidP="009317D4">
      <w:pPr>
        <w:jc w:val="center"/>
        <w:rPr>
          <w:i/>
          <w:iCs/>
          <w:sz w:val="22"/>
          <w:szCs w:val="20"/>
        </w:rPr>
      </w:pPr>
      <w:r>
        <w:rPr>
          <w:i/>
          <w:iCs/>
          <w:sz w:val="22"/>
          <w:szCs w:val="20"/>
        </w:rPr>
        <w:t>ź</w:t>
      </w:r>
      <w:r w:rsidRPr="00050008">
        <w:rPr>
          <w:i/>
          <w:iCs/>
          <w:sz w:val="22"/>
          <w:szCs w:val="20"/>
        </w:rPr>
        <w:t>ródło: opracowanie własne</w:t>
      </w:r>
    </w:p>
    <w:p w14:paraId="1A8FBA52" w14:textId="54C68B71" w:rsidR="00E326D5" w:rsidRDefault="00BD2EA6" w:rsidP="00E326D5">
      <w:pPr>
        <w:ind w:firstLine="708"/>
        <w:rPr>
          <w:rFonts w:cs="Times New Roman"/>
        </w:rPr>
      </w:pPr>
      <w:r>
        <w:rPr>
          <w:rFonts w:cs="Times New Roman"/>
        </w:rPr>
        <w:t xml:space="preserve">Wyróżnia się </w:t>
      </w:r>
      <w:r w:rsidR="00995AE7">
        <w:rPr>
          <w:rFonts w:cs="Times New Roman"/>
        </w:rPr>
        <w:t xml:space="preserve">procentowe wskaźniki, które bazują na </w:t>
      </w:r>
      <w:r w:rsidR="001B15ED">
        <w:rPr>
          <w:rFonts w:cs="Times New Roman"/>
        </w:rPr>
        <w:t xml:space="preserve">wskazanych </w:t>
      </w:r>
      <w:r>
        <w:rPr>
          <w:rFonts w:cs="Times New Roman"/>
        </w:rPr>
        <w:t xml:space="preserve">powyżej (rys. 1.3) </w:t>
      </w:r>
      <w:r w:rsidR="00995AE7">
        <w:rPr>
          <w:rFonts w:cs="Times New Roman"/>
        </w:rPr>
        <w:t>wartościach:</w:t>
      </w:r>
      <w:r w:rsidR="006A122C">
        <w:rPr>
          <w:rFonts w:cs="Times New Roman"/>
        </w:rPr>
        <w:t xml:space="preserve"> </w:t>
      </w:r>
      <w:r w:rsidR="008D47AA">
        <w:rPr>
          <w:rFonts w:cs="Times New Roman"/>
        </w:rPr>
        <w:t>czułość, specyficzność</w:t>
      </w:r>
      <w:r w:rsidR="0018558A">
        <w:rPr>
          <w:rFonts w:cs="Times New Roman"/>
        </w:rPr>
        <w:t xml:space="preserve"> </w:t>
      </w:r>
      <w:r w:rsidR="001C2DA4">
        <w:rPr>
          <w:rFonts w:cs="Times New Roman"/>
        </w:rPr>
        <w:t>oraz</w:t>
      </w:r>
      <w:r w:rsidR="008D47AA">
        <w:rPr>
          <w:rFonts w:cs="Times New Roman"/>
        </w:rPr>
        <w:t xml:space="preserve"> </w:t>
      </w:r>
      <w:r w:rsidR="00123CCA">
        <w:rPr>
          <w:rFonts w:cs="Times New Roman"/>
        </w:rPr>
        <w:t xml:space="preserve">precyzja. </w:t>
      </w:r>
      <w:r w:rsidR="000E1BDD">
        <w:rPr>
          <w:rFonts w:cs="Times New Roman"/>
        </w:rPr>
        <w:t xml:space="preserve">W zależności od oczekiwań danego modelu powinno </w:t>
      </w:r>
      <w:r w:rsidR="00DB53BA">
        <w:rPr>
          <w:rFonts w:cs="Times New Roman"/>
        </w:rPr>
        <w:t xml:space="preserve">się </w:t>
      </w:r>
      <w:r w:rsidR="000E1BDD">
        <w:rPr>
          <w:rFonts w:cs="Times New Roman"/>
        </w:rPr>
        <w:t xml:space="preserve">maksymalizować wybrany współczynnik. </w:t>
      </w:r>
      <w:r w:rsidR="00DC2365">
        <w:rPr>
          <w:rFonts w:cs="Times New Roman"/>
        </w:rPr>
        <w:t xml:space="preserve">Nie </w:t>
      </w:r>
      <w:r w:rsidR="00C9149F">
        <w:rPr>
          <w:rFonts w:cs="Times New Roman"/>
        </w:rPr>
        <w:t>jest możliwe</w:t>
      </w:r>
      <w:r w:rsidR="00DC2365">
        <w:rPr>
          <w:rFonts w:cs="Times New Roman"/>
        </w:rPr>
        <w:t xml:space="preserve"> otrzyma</w:t>
      </w:r>
      <w:r w:rsidR="00C9149F">
        <w:rPr>
          <w:rFonts w:cs="Times New Roman"/>
        </w:rPr>
        <w:t>nie</w:t>
      </w:r>
      <w:r w:rsidR="00DC2365">
        <w:rPr>
          <w:rFonts w:cs="Times New Roman"/>
        </w:rPr>
        <w:t xml:space="preserve"> wszystkich współczynników </w:t>
      </w:r>
      <w:r w:rsidR="00D37571">
        <w:rPr>
          <w:rFonts w:cs="Times New Roman"/>
        </w:rPr>
        <w:t>na wysokim poziomie</w:t>
      </w:r>
      <w:r w:rsidR="00DE097A">
        <w:rPr>
          <w:rFonts w:cs="Times New Roman"/>
        </w:rPr>
        <w:t xml:space="preserve"> </w:t>
      </w:r>
      <w:r w:rsidR="00DC2365">
        <w:rPr>
          <w:rFonts w:cs="Times New Roman"/>
        </w:rPr>
        <w:t xml:space="preserve">lub </w:t>
      </w:r>
      <w:r w:rsidR="00D37571">
        <w:rPr>
          <w:rFonts w:cs="Times New Roman"/>
        </w:rPr>
        <w:t>na niskim poziomie</w:t>
      </w:r>
      <w:r w:rsidR="00DC2365">
        <w:rPr>
          <w:rFonts w:cs="Times New Roman"/>
        </w:rPr>
        <w:t>.</w:t>
      </w:r>
    </w:p>
    <w:p w14:paraId="203FEE65" w14:textId="6F4F6711" w:rsidR="00104EA9" w:rsidRDefault="008D47AA" w:rsidP="00854460">
      <w:pPr>
        <w:ind w:firstLine="708"/>
      </w:pPr>
      <w:r>
        <w:lastRenderedPageBreak/>
        <w:t>Czułość</w:t>
      </w:r>
      <w:r w:rsidR="00123CCA">
        <w:t xml:space="preserve"> </w:t>
      </w:r>
      <w:r>
        <w:t xml:space="preserve">jest to stosunek poprawnie zaklasyfikowanych wartości </w:t>
      </w:r>
      <w:r w:rsidR="003E4479">
        <w:t xml:space="preserve">jako </w:t>
      </w:r>
      <w:r>
        <w:t>pozytywn</w:t>
      </w:r>
      <w:r w:rsidR="003E4479">
        <w:t>e</w:t>
      </w:r>
      <w:r w:rsidR="00835660">
        <w:t xml:space="preserve"> (TP)</w:t>
      </w:r>
      <w:r w:rsidR="003E4479">
        <w:t xml:space="preserve"> </w:t>
      </w:r>
      <w:r>
        <w:t xml:space="preserve">do sumy wartości </w:t>
      </w:r>
      <w:r w:rsidR="004D3B79">
        <w:t xml:space="preserve">prawdziwie </w:t>
      </w:r>
      <w:r>
        <w:t>pozytywnych</w:t>
      </w:r>
      <w:r w:rsidR="00EB6E43">
        <w:t xml:space="preserve"> (TP)</w:t>
      </w:r>
      <w:r>
        <w:t xml:space="preserve"> i fałszywie negatywnych</w:t>
      </w:r>
      <w:r w:rsidR="00EB6E43">
        <w:t xml:space="preserve"> (FN)</w:t>
      </w:r>
      <w:r w:rsidR="00351DD5">
        <w:t>:</w:t>
      </w:r>
      <w:r w:rsidR="00004B62">
        <w:t xml:space="preserve"> </w:t>
      </w:r>
      <w:r w:rsidR="005A383F">
        <w:t>TP/(TP+FN)</w:t>
      </w:r>
      <w:r w:rsidR="00004B62">
        <w:t>.</w:t>
      </w:r>
      <w:r w:rsidR="009E5110">
        <w:t xml:space="preserve"> </w:t>
      </w:r>
      <w:r w:rsidR="00854460">
        <w:t>Jest wykorzystywana, gdy niepożądane jest wystąpienie nieprawdziwie negatywnych wyników klasyfikacji.</w:t>
      </w:r>
    </w:p>
    <w:p w14:paraId="2E29504B" w14:textId="1F7D2977" w:rsidR="00104EA9" w:rsidRDefault="00123CCA" w:rsidP="00BE1579">
      <w:pPr>
        <w:ind w:firstLine="708"/>
      </w:pPr>
      <w:r>
        <w:rPr>
          <w:rFonts w:cs="Times New Roman"/>
        </w:rPr>
        <w:t xml:space="preserve">Specyficzność </w:t>
      </w:r>
      <w:r w:rsidR="00BE1579">
        <w:t>to stosunek wyników prawdziwie negatywnych</w:t>
      </w:r>
      <w:r w:rsidR="00884B0A">
        <w:t xml:space="preserve"> (TN)</w:t>
      </w:r>
      <w:r w:rsidR="00BE1579">
        <w:t xml:space="preserve"> do sumy prawdziwie </w:t>
      </w:r>
      <w:r w:rsidR="008339B4">
        <w:t>negatywnych</w:t>
      </w:r>
      <w:r w:rsidR="00991FEB">
        <w:t xml:space="preserve"> (TN)</w:t>
      </w:r>
      <w:r w:rsidR="00BE1579">
        <w:t xml:space="preserve"> i fałszywie </w:t>
      </w:r>
      <w:r w:rsidR="00B778AC">
        <w:t>pozytywnych</w:t>
      </w:r>
      <w:r w:rsidR="00991FEB">
        <w:t xml:space="preserve"> (FP)</w:t>
      </w:r>
      <w:r w:rsidR="00351DD5">
        <w:t>:</w:t>
      </w:r>
      <w:r w:rsidR="003D04C5">
        <w:t xml:space="preserve"> </w:t>
      </w:r>
      <w:r w:rsidR="00BE1579">
        <w:t>TN/(TN+FP)</w:t>
      </w:r>
      <w:r w:rsidR="003D04C5">
        <w:t xml:space="preserve">. </w:t>
      </w:r>
      <w:r w:rsidR="00C23F3B">
        <w:t>Jest używana</w:t>
      </w:r>
      <w:r w:rsidR="00564408">
        <w:t xml:space="preserve">, kiedy ważne jest zwrócenie uwagi na prawdziwie </w:t>
      </w:r>
      <w:r w:rsidR="00707E32">
        <w:t>negatywne</w:t>
      </w:r>
      <w:r w:rsidR="00564408">
        <w:t xml:space="preserve"> przypadki</w:t>
      </w:r>
      <w:r w:rsidR="00A87099">
        <w:t>.</w:t>
      </w:r>
    </w:p>
    <w:p w14:paraId="165C223D" w14:textId="3DFB892D" w:rsidR="00BE1579" w:rsidRDefault="003D04C5" w:rsidP="00BE1579">
      <w:pPr>
        <w:ind w:firstLine="708"/>
      </w:pPr>
      <w:r>
        <w:t xml:space="preserve">Precyzja to stosunek prawdziwie pozytywnych </w:t>
      </w:r>
      <w:r w:rsidR="000B3661">
        <w:t xml:space="preserve">(TP) </w:t>
      </w:r>
      <w:r>
        <w:t>do sumy prawdziwie pozytywnych</w:t>
      </w:r>
      <w:r w:rsidR="000B3661">
        <w:t xml:space="preserve"> (TP)</w:t>
      </w:r>
      <w:r>
        <w:t xml:space="preserve"> i fałszywie pozytywnych</w:t>
      </w:r>
      <w:r w:rsidR="000B3661">
        <w:t xml:space="preserve"> (FP): TP/TP+FP</w:t>
      </w:r>
      <w:r>
        <w:t>.</w:t>
      </w:r>
      <w:r w:rsidR="000B3661">
        <w:t xml:space="preserve"> </w:t>
      </w:r>
      <w:r w:rsidR="009C3671">
        <w:t>Znajduje ona zastosowanie, gdy ważne są prawdziwie pozytywne wyniki sklasyfikowani</w:t>
      </w:r>
      <w:r w:rsidR="00540666">
        <w:t>a</w:t>
      </w:r>
      <w:r w:rsidR="005D54A1">
        <w:t xml:space="preserve"> </w:t>
      </w:r>
      <w:r w:rsidR="009C3671">
        <w:t>[14, 15].</w:t>
      </w:r>
    </w:p>
    <w:p w14:paraId="1DF2911D" w14:textId="6127DC5E" w:rsidR="00470981" w:rsidRDefault="00BD2EA6" w:rsidP="00470981">
      <w:pPr>
        <w:ind w:firstLine="708"/>
      </w:pPr>
      <w:ins w:id="51" w:author="Beata Basiura" w:date="2023-04-28T11:58:00Z">
        <w:r>
          <w:t xml:space="preserve">A jak się to wyznacza gdy </w:t>
        </w:r>
      </w:ins>
      <w:ins w:id="52" w:author="Beata Basiura" w:date="2023-04-28T11:59:00Z">
        <w:r>
          <w:t xml:space="preserve">klasyfikacja jest </w:t>
        </w:r>
        <w:proofErr w:type="spellStart"/>
        <w:r>
          <w:t>wielo</w:t>
        </w:r>
      </w:ins>
      <w:proofErr w:type="spellEnd"/>
      <w:ins w:id="53" w:author="Beata Basiura" w:date="2023-04-28T12:00:00Z">
        <w:r w:rsidR="003A5C8D">
          <w:t>-</w:t>
        </w:r>
      </w:ins>
      <w:ins w:id="54" w:author="Beata Basiura" w:date="2023-04-28T11:59:00Z">
        <w:r>
          <w:t>kategoryczna ?? Czyli jak to będzie wyglądało w przypadku 10 cyfr ?</w:t>
        </w:r>
      </w:ins>
    </w:p>
    <w:p w14:paraId="333E98EA" w14:textId="7B5A0E1F" w:rsidR="0096057C" w:rsidRPr="00E87CFA" w:rsidRDefault="00127D42" w:rsidP="005E7FBA">
      <w:pPr>
        <w:pStyle w:val="Bezodstpw"/>
        <w:jc w:val="left"/>
        <w:rPr>
          <w:ins w:id="55" w:author="Beata Basiura" w:date="2023-04-28T12:01:00Z"/>
          <w:rFonts w:ascii="Times New Roman" w:hAnsi="Times New Roman"/>
          <w:sz w:val="24"/>
          <w:szCs w:val="24"/>
          <w:lang w:eastAsia="pl-PL"/>
        </w:rPr>
      </w:pPr>
      <w:ins w:id="56" w:author="Beata Basiura" w:date="2023-04-28T12:00:00Z">
        <w:r w:rsidRPr="00E87CFA">
          <w:rPr>
            <w:rFonts w:ascii="Times New Roman" w:hAnsi="Times New Roman"/>
            <w:sz w:val="24"/>
            <w:szCs w:val="24"/>
            <w:lang w:eastAsia="pl-PL"/>
          </w:rPr>
          <w:t>Czy można te wskaźniki zastosować do wyników sieci ne</w:t>
        </w:r>
      </w:ins>
      <w:ins w:id="57" w:author="Beata Basiura" w:date="2023-04-28T12:01:00Z">
        <w:r w:rsidRPr="00E87CFA">
          <w:rPr>
            <w:rFonts w:ascii="Times New Roman" w:hAnsi="Times New Roman"/>
            <w:sz w:val="24"/>
            <w:szCs w:val="24"/>
            <w:lang w:eastAsia="pl-PL"/>
          </w:rPr>
          <w:t>u</w:t>
        </w:r>
      </w:ins>
      <w:ins w:id="58" w:author="Beata Basiura" w:date="2023-04-28T12:00:00Z">
        <w:r w:rsidRPr="00E87CFA">
          <w:rPr>
            <w:rFonts w:ascii="Times New Roman" w:hAnsi="Times New Roman"/>
            <w:sz w:val="24"/>
            <w:szCs w:val="24"/>
            <w:lang w:eastAsia="pl-PL"/>
          </w:rPr>
          <w:t>ronowych czy też do sieci stosuje się inne wskaźniki</w:t>
        </w:r>
      </w:ins>
      <w:ins w:id="59" w:author="Beata Basiura" w:date="2023-04-28T12:01:00Z">
        <w:r w:rsidR="0096057C" w:rsidRPr="00E87CFA">
          <w:rPr>
            <w:rFonts w:ascii="Times New Roman" w:hAnsi="Times New Roman"/>
            <w:sz w:val="24"/>
            <w:szCs w:val="24"/>
            <w:lang w:eastAsia="pl-PL"/>
          </w:rPr>
          <w:t>?</w:t>
        </w:r>
      </w:ins>
    </w:p>
    <w:p w14:paraId="287CD27E" w14:textId="77777777" w:rsidR="0096057C" w:rsidRPr="00E87CFA" w:rsidRDefault="0096057C" w:rsidP="005E7FBA">
      <w:pPr>
        <w:pStyle w:val="Bezodstpw"/>
        <w:jc w:val="left"/>
        <w:rPr>
          <w:ins w:id="60" w:author="Beata Basiura" w:date="2023-04-28T12:04:00Z"/>
          <w:rFonts w:ascii="Times New Roman" w:hAnsi="Times New Roman"/>
          <w:sz w:val="24"/>
          <w:szCs w:val="24"/>
          <w:lang w:eastAsia="pl-PL"/>
        </w:rPr>
      </w:pPr>
    </w:p>
    <w:p w14:paraId="467CB5B2" w14:textId="77777777" w:rsidR="0096057C" w:rsidRPr="00E87CFA" w:rsidRDefault="0096057C" w:rsidP="005E7FBA">
      <w:pPr>
        <w:pStyle w:val="Bezodstpw"/>
        <w:jc w:val="left"/>
        <w:rPr>
          <w:ins w:id="61" w:author="Beata Basiura" w:date="2023-04-28T12:04:00Z"/>
          <w:rFonts w:ascii="Times New Roman" w:hAnsi="Times New Roman"/>
          <w:sz w:val="24"/>
          <w:szCs w:val="24"/>
          <w:lang w:eastAsia="pl-PL"/>
        </w:rPr>
      </w:pPr>
    </w:p>
    <w:p w14:paraId="54539C8B" w14:textId="51368D67" w:rsidR="0096057C" w:rsidRPr="00E87CFA" w:rsidRDefault="0096057C" w:rsidP="005E7FBA">
      <w:pPr>
        <w:pStyle w:val="Bezodstpw"/>
        <w:jc w:val="left"/>
        <w:rPr>
          <w:ins w:id="62" w:author="Beata Basiura" w:date="2023-04-28T12:04:00Z"/>
          <w:rFonts w:ascii="Times New Roman" w:hAnsi="Times New Roman"/>
          <w:sz w:val="24"/>
          <w:szCs w:val="24"/>
          <w:lang w:eastAsia="pl-PL"/>
        </w:rPr>
      </w:pPr>
      <w:ins w:id="63" w:author="Beata Basiura" w:date="2023-04-28T12:04:00Z">
        <w:r w:rsidRPr="00E87CFA">
          <w:rPr>
            <w:rFonts w:ascii="Times New Roman" w:hAnsi="Times New Roman"/>
            <w:sz w:val="24"/>
            <w:szCs w:val="24"/>
            <w:highlight w:val="yellow"/>
            <w:lang w:eastAsia="pl-PL"/>
          </w:rPr>
          <w:t>UWAGI:</w:t>
        </w:r>
      </w:ins>
    </w:p>
    <w:p w14:paraId="233A9864" w14:textId="15E3A337" w:rsidR="0096057C" w:rsidRPr="00E87CFA" w:rsidRDefault="0096057C" w:rsidP="005E7FBA">
      <w:pPr>
        <w:pStyle w:val="Bezodstpw"/>
        <w:jc w:val="left"/>
        <w:rPr>
          <w:ins w:id="64" w:author="Beata Basiura" w:date="2023-04-28T12:25:00Z"/>
          <w:rFonts w:ascii="Times New Roman" w:hAnsi="Times New Roman"/>
          <w:sz w:val="24"/>
          <w:szCs w:val="24"/>
          <w:lang w:eastAsia="pl-PL"/>
        </w:rPr>
      </w:pPr>
      <w:ins w:id="65" w:author="Beata Basiura" w:date="2023-04-28T12:04:00Z">
        <w:r w:rsidRPr="00E87CFA">
          <w:rPr>
            <w:rFonts w:ascii="Times New Roman" w:hAnsi="Times New Roman"/>
            <w:sz w:val="24"/>
            <w:szCs w:val="24"/>
            <w:lang w:eastAsia="pl-PL"/>
          </w:rPr>
          <w:t xml:space="preserve">Pisze Pani bardzo ładnie – styl bardzo dobry </w:t>
        </w:r>
      </w:ins>
      <w:ins w:id="66" w:author="Beata Basiura" w:date="2023-04-28T12:24:00Z">
        <w:r w:rsidR="00281C88" w:rsidRPr="00E87CFA">
          <w:rPr>
            <w:rFonts w:ascii="Times New Roman" w:hAnsi="Times New Roman"/>
            <w:sz w:val="24"/>
            <w:szCs w:val="24"/>
            <w:lang w:eastAsia="pl-PL"/>
          </w:rPr>
          <w:t xml:space="preserve">, ale pisze Pani bardzo ogólnie. Trzeba to trochę rozwinąć pod kątem tematu pracy (może Pani to rozwinąć później jak będzie </w:t>
        </w:r>
      </w:ins>
      <w:ins w:id="67" w:author="Beata Basiura" w:date="2023-04-28T12:25:00Z">
        <w:r w:rsidR="00281C88" w:rsidRPr="00E87CFA">
          <w:rPr>
            <w:rFonts w:ascii="Times New Roman" w:hAnsi="Times New Roman"/>
            <w:sz w:val="24"/>
            <w:szCs w:val="24"/>
            <w:lang w:eastAsia="pl-PL"/>
          </w:rPr>
          <w:t>gotowa część praktyczna)</w:t>
        </w:r>
      </w:ins>
    </w:p>
    <w:p w14:paraId="01B2EB0B" w14:textId="77777777" w:rsidR="00281C88" w:rsidRPr="00E87CFA" w:rsidRDefault="00281C88" w:rsidP="005E7FBA">
      <w:pPr>
        <w:pStyle w:val="Bezodstpw"/>
        <w:jc w:val="left"/>
        <w:rPr>
          <w:ins w:id="68" w:author="Beata Basiura" w:date="2023-04-28T12:04:00Z"/>
          <w:rFonts w:ascii="Times New Roman" w:hAnsi="Times New Roman"/>
          <w:sz w:val="24"/>
          <w:szCs w:val="24"/>
          <w:lang w:eastAsia="pl-PL"/>
        </w:rPr>
      </w:pPr>
    </w:p>
    <w:p w14:paraId="11014123" w14:textId="77777777" w:rsidR="0096057C" w:rsidRPr="00470981" w:rsidRDefault="0096057C" w:rsidP="005E7FBA">
      <w:pPr>
        <w:pStyle w:val="Bezodstpw"/>
        <w:jc w:val="left"/>
        <w:rPr>
          <w:rFonts w:ascii="Times New Roman" w:hAnsi="Times New Roman"/>
          <w:lang w:eastAsia="pl-PL"/>
        </w:rPr>
      </w:pPr>
    </w:p>
    <w:p w14:paraId="5C811C51" w14:textId="54D9C16F" w:rsidR="00C560D7" w:rsidRDefault="00EA7E73">
      <w:pPr>
        <w:spacing w:line="259" w:lineRule="auto"/>
        <w:jc w:val="left"/>
      </w:pPr>
      <w:r w:rsidRPr="00DD7BC4">
        <w:br w:type="page"/>
      </w:r>
    </w:p>
    <w:p w14:paraId="358D4364" w14:textId="77777777" w:rsidR="00C560D7" w:rsidRDefault="00C560D7" w:rsidP="00C560D7">
      <w:pPr>
        <w:pStyle w:val="Nagwek1"/>
        <w:numPr>
          <w:ilvl w:val="0"/>
          <w:numId w:val="6"/>
        </w:numPr>
        <w:tabs>
          <w:tab w:val="num" w:pos="720"/>
        </w:tabs>
        <w:ind w:left="720" w:hanging="360"/>
      </w:pPr>
      <w:bookmarkStart w:id="69" w:name="_Toc133153760"/>
      <w:bookmarkStart w:id="70" w:name="_Toc134193511"/>
      <w:r w:rsidRPr="002B0D59">
        <w:lastRenderedPageBreak/>
        <w:t>Model aplikacji do nauki uczenia matematyki</w:t>
      </w:r>
      <w:bookmarkEnd w:id="69"/>
      <w:bookmarkEnd w:id="70"/>
    </w:p>
    <w:p w14:paraId="075F2DB2" w14:textId="77777777" w:rsidR="00C560D7" w:rsidRPr="00706622" w:rsidRDefault="00C560D7" w:rsidP="00C560D7">
      <w:pPr>
        <w:pStyle w:val="Akapitzlist"/>
        <w:ind w:left="0" w:firstLine="384"/>
      </w:pPr>
      <w:r>
        <w:t>Celem aplikacji jest uczenie dzieci matematyki poprzez zadawanie pytań oraz sprawdzanie ich poprawności.</w:t>
      </w:r>
    </w:p>
    <w:p w14:paraId="6968BB63" w14:textId="77777777" w:rsidR="00C560D7" w:rsidRDefault="00C560D7" w:rsidP="00C560D7">
      <w:pPr>
        <w:pStyle w:val="Nagwek2"/>
        <w:numPr>
          <w:ilvl w:val="1"/>
          <w:numId w:val="6"/>
        </w:numPr>
        <w:tabs>
          <w:tab w:val="num" w:pos="1440"/>
        </w:tabs>
        <w:ind w:left="1440" w:hanging="360"/>
      </w:pPr>
      <w:bookmarkStart w:id="71" w:name="_Toc133153761"/>
      <w:bookmarkStart w:id="72" w:name="_Toc134193512"/>
      <w:r w:rsidRPr="002B0D59">
        <w:t>Założenia modelu aplikacji</w:t>
      </w:r>
      <w:bookmarkEnd w:id="71"/>
      <w:bookmarkEnd w:id="72"/>
    </w:p>
    <w:p w14:paraId="71E9A7DE" w14:textId="77777777" w:rsidR="00C560D7" w:rsidRPr="00BA43A6" w:rsidRDefault="00C560D7" w:rsidP="00C560D7">
      <w:pPr>
        <w:pStyle w:val="Nagwek3"/>
        <w:numPr>
          <w:ilvl w:val="2"/>
          <w:numId w:val="6"/>
        </w:numPr>
        <w:tabs>
          <w:tab w:val="num" w:pos="2160"/>
        </w:tabs>
        <w:ind w:left="2160" w:hanging="360"/>
      </w:pPr>
      <w:bookmarkStart w:id="73" w:name="_Toc133153762"/>
      <w:bookmarkStart w:id="74" w:name="_Toc134193513"/>
      <w:r>
        <w:t>Wymagania</w:t>
      </w:r>
      <w:bookmarkEnd w:id="73"/>
      <w:bookmarkEnd w:id="74"/>
    </w:p>
    <w:p w14:paraId="2BD9E6DC" w14:textId="77777777" w:rsidR="00C560D7" w:rsidRPr="00BB719F" w:rsidRDefault="00C560D7" w:rsidP="00C560D7">
      <w:pPr>
        <w:ind w:firstLine="708"/>
        <w:rPr>
          <w:rFonts w:eastAsiaTheme="minorEastAsia"/>
        </w:rPr>
      </w:pPr>
      <w:r>
        <w:t xml:space="preserve">Założono, że w oparciu o stworzone pytania program ma być w stanie w prosty sposób wygenerować wiele nowych pytań, tak aby zapewnić użytkownikowi zabawę na dłuższy czas. Postanowiono zastosować metodę polegającą na stworzeniu działań z użyciem zmiennych. Kiedy program ma wyświetlić pytanie użytkownikowi, losuje jedno z działań (rys. 2.1), a następnie losuje każdą ze zmiennych z zadanego zakresu i podstawia liczby w miejsca zmiennych. W ten sposób zamiast: </w:t>
      </w:r>
      <m:oMath>
        <m:r>
          <w:rPr>
            <w:rFonts w:ascii="Cambria Math" w:hAnsi="Cambria Math"/>
          </w:rPr>
          <m:t>x+y</m:t>
        </m:r>
      </m:oMath>
      <w:r>
        <w:rPr>
          <w:rFonts w:eastAsiaTheme="minorEastAsia"/>
        </w:rPr>
        <w:t xml:space="preserve">, użytkownik dostanie polecenie: </w:t>
      </w:r>
      <m:oMath>
        <m:r>
          <w:rPr>
            <w:rFonts w:ascii="Cambria Math" w:eastAsiaTheme="minorEastAsia" w:hAnsi="Cambria Math"/>
          </w:rPr>
          <m:t>2+3</m:t>
        </m:r>
      </m:oMath>
      <w:r>
        <w:rPr>
          <w:rFonts w:eastAsiaTheme="minorEastAsia"/>
        </w:rPr>
        <w:t>. Przy następnym pytaniu może dostać to samo działanie ale z innymi liczbami.</w:t>
      </w:r>
    </w:p>
    <w:p w14:paraId="617A5F76" w14:textId="77777777" w:rsidR="00C560D7" w:rsidRPr="000B1969" w:rsidRDefault="00C560D7" w:rsidP="00C560D7">
      <w:pPr>
        <w:pStyle w:val="Legenda"/>
        <w:keepNext/>
        <w:jc w:val="center"/>
        <w:rPr>
          <w:sz w:val="22"/>
          <w:szCs w:val="22"/>
        </w:rPr>
      </w:pPr>
      <w:bookmarkStart w:id="75" w:name="_Toc133154084"/>
      <w:bookmarkStart w:id="76" w:name="_Toc134193495"/>
      <w:r w:rsidRPr="000B1969">
        <w:rPr>
          <w:sz w:val="22"/>
          <w:szCs w:val="22"/>
        </w:rPr>
        <w:t xml:space="preserve">Rysunek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STYLEREF 1 \s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2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>.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SEQ Rysunek \* ARABIC \s 1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</w:t>
      </w:r>
      <w:r>
        <w:rPr>
          <w:sz w:val="22"/>
          <w:szCs w:val="22"/>
        </w:rPr>
        <w:fldChar w:fldCharType="end"/>
      </w:r>
      <w:r w:rsidRPr="000B1969">
        <w:rPr>
          <w:sz w:val="22"/>
          <w:szCs w:val="22"/>
        </w:rPr>
        <w:t xml:space="preserve"> Działania</w:t>
      </w:r>
      <w:bookmarkEnd w:id="75"/>
      <w:bookmarkEnd w:id="76"/>
    </w:p>
    <w:p w14:paraId="2EAD0E08" w14:textId="77777777" w:rsidR="00C560D7" w:rsidRDefault="00C560D7" w:rsidP="00C560D7">
      <w:pPr>
        <w:ind w:firstLine="708"/>
        <w:jc w:val="center"/>
      </w:pPr>
      <w:r>
        <w:rPr>
          <w:noProof/>
        </w:rPr>
        <w:drawing>
          <wp:inline distT="0" distB="0" distL="0" distR="0" wp14:anchorId="0CCB72D9" wp14:editId="7401A66D">
            <wp:extent cx="1675020" cy="1666875"/>
            <wp:effectExtent l="0" t="0" r="1905" b="0"/>
            <wp:docPr id="639468807" name="Obraz 1" descr="Obraz zawierający tekst, strzała/wskazów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468807" name="Obraz 1" descr="Obraz zawierający tekst, strzała/wskazówka&#10;&#10;Opis wygenerowany automatycznie"/>
                    <pic:cNvPicPr/>
                  </pic:nvPicPr>
                  <pic:blipFill rotWithShape="1">
                    <a:blip r:embed="rId15"/>
                    <a:srcRect b="8834"/>
                    <a:stretch/>
                  </pic:blipFill>
                  <pic:spPr bwMode="auto">
                    <a:xfrm>
                      <a:off x="0" y="0"/>
                      <a:ext cx="1678998" cy="1670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000C6B" w14:textId="77777777" w:rsidR="00C560D7" w:rsidRDefault="00C560D7" w:rsidP="00C560D7">
      <w:pPr>
        <w:ind w:firstLine="708"/>
        <w:jc w:val="center"/>
        <w:rPr>
          <w:i/>
          <w:iCs/>
        </w:rPr>
      </w:pPr>
      <w:r>
        <w:rPr>
          <w:i/>
          <w:iCs/>
        </w:rPr>
        <w:t>ź</w:t>
      </w:r>
      <w:r w:rsidRPr="000B1969">
        <w:rPr>
          <w:i/>
          <w:iCs/>
        </w:rPr>
        <w:t>ródło: opracowanie własne</w:t>
      </w:r>
    </w:p>
    <w:p w14:paraId="5CE93199" w14:textId="77777777" w:rsidR="00C560D7" w:rsidRPr="00811715" w:rsidRDefault="00C560D7" w:rsidP="00C560D7">
      <w:pPr>
        <w:ind w:firstLine="708"/>
      </w:pPr>
      <w:r>
        <w:t>W przypadku zadań z treścią zostanie zastosowana podobna metoda polegająca na rozpisaniu zadania w dwóch linijkach. W jednej zostanie podana treść zadania, w której w miejscu liczb zostanie podana zmienna poprzedzona znakiem ‘#’. W drugiej linii zostanie podane działanie odpowiadające treści zadania (rys. 2.2).</w:t>
      </w:r>
    </w:p>
    <w:p w14:paraId="7920946B" w14:textId="77777777" w:rsidR="00C560D7" w:rsidRPr="0012555E" w:rsidRDefault="00C560D7" w:rsidP="00C560D7">
      <w:pPr>
        <w:pStyle w:val="Legenda"/>
        <w:keepNext/>
        <w:jc w:val="center"/>
        <w:rPr>
          <w:sz w:val="22"/>
          <w:szCs w:val="22"/>
        </w:rPr>
      </w:pPr>
      <w:bookmarkStart w:id="77" w:name="_Toc133154085"/>
      <w:bookmarkStart w:id="78" w:name="_Toc134193496"/>
      <w:r w:rsidRPr="0012555E">
        <w:rPr>
          <w:sz w:val="22"/>
          <w:szCs w:val="22"/>
        </w:rPr>
        <w:lastRenderedPageBreak/>
        <w:t xml:space="preserve">Rysunek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STYLEREF 1 \s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2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>.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SEQ Rysunek \* ARABIC \s 1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2</w:t>
      </w:r>
      <w:r>
        <w:rPr>
          <w:sz w:val="22"/>
          <w:szCs w:val="22"/>
        </w:rPr>
        <w:fldChar w:fldCharType="end"/>
      </w:r>
      <w:r w:rsidRPr="0012555E">
        <w:rPr>
          <w:sz w:val="22"/>
          <w:szCs w:val="22"/>
        </w:rPr>
        <w:t xml:space="preserve"> Zadania tekstowe</w:t>
      </w:r>
      <w:bookmarkEnd w:id="77"/>
      <w:bookmarkEnd w:id="78"/>
    </w:p>
    <w:p w14:paraId="71EAC4E7" w14:textId="77777777" w:rsidR="00C560D7" w:rsidRDefault="00C560D7" w:rsidP="00C560D7">
      <w:pPr>
        <w:ind w:firstLine="708"/>
        <w:jc w:val="center"/>
        <w:rPr>
          <w:i/>
          <w:iCs/>
        </w:rPr>
      </w:pPr>
      <w:r>
        <w:rPr>
          <w:noProof/>
        </w:rPr>
        <w:drawing>
          <wp:inline distT="0" distB="0" distL="0" distR="0" wp14:anchorId="7E5A9B41" wp14:editId="75030FF6">
            <wp:extent cx="5760720" cy="1609725"/>
            <wp:effectExtent l="0" t="0" r="0" b="9525"/>
            <wp:docPr id="45057728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577281" name="Obraz 1" descr="Obraz zawierający tekst&#10;&#10;Opis wygenerowany automatycznie"/>
                    <pic:cNvPicPr/>
                  </pic:nvPicPr>
                  <pic:blipFill rotWithShape="1">
                    <a:blip r:embed="rId16"/>
                    <a:srcRect b="7885"/>
                    <a:stretch/>
                  </pic:blipFill>
                  <pic:spPr bwMode="auto">
                    <a:xfrm>
                      <a:off x="0" y="0"/>
                      <a:ext cx="5760720" cy="1609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90D1D2" w14:textId="77777777" w:rsidR="00C560D7" w:rsidRPr="00214273" w:rsidRDefault="00C560D7" w:rsidP="00C560D7">
      <w:pPr>
        <w:ind w:firstLine="708"/>
        <w:jc w:val="center"/>
        <w:rPr>
          <w:i/>
          <w:iCs/>
        </w:rPr>
      </w:pPr>
      <w:r>
        <w:rPr>
          <w:i/>
          <w:iCs/>
        </w:rPr>
        <w:t>ź</w:t>
      </w:r>
      <w:r w:rsidRPr="000B1969">
        <w:rPr>
          <w:i/>
          <w:iCs/>
        </w:rPr>
        <w:t>ródło: opracowanie własne</w:t>
      </w:r>
    </w:p>
    <w:p w14:paraId="0CCE4187" w14:textId="77777777" w:rsidR="00C560D7" w:rsidRDefault="00C560D7" w:rsidP="00C560D7">
      <w:pPr>
        <w:ind w:firstLine="708"/>
      </w:pPr>
      <w:r>
        <w:t>Ustalono, że odpowiedzi użytkownika będą udzielane poprzez narysowanie liczby w przestrzeni do malowania. Następnie program wyśle napisaną liczbę na serwer, gdzie model uczenia maszynowego rozpozna napisaną liczbę. Program wyświetli rozpoznaną liczbę i zapyta użytkownika czy chodziło mu o tą liczbę. W przypadku błędu użytkownik będzie mieć możliwość poprawy rysunku i ponownego przesłania. W przypadku akceptacji program sprawdzi czy podany wynik przez użytkownika zgadza się z wynikiem jaki uzyskał program oraz wyświetli stosowny komunikat.</w:t>
      </w:r>
    </w:p>
    <w:p w14:paraId="5FB4A285" w14:textId="77777777" w:rsidR="00C560D7" w:rsidRDefault="00C560D7" w:rsidP="00C560D7">
      <w:r>
        <w:tab/>
        <w:t xml:space="preserve">Dodatkową funkcjonalnością będzie licznik, który będzie wskazywać ile odpowiedzi zostało udzielonych poprawnie na wszystkie zadanie zadania. </w:t>
      </w:r>
    </w:p>
    <w:p w14:paraId="2FCBB749" w14:textId="77777777" w:rsidR="00C560D7" w:rsidRDefault="00C560D7" w:rsidP="00C560D7">
      <w:r>
        <w:tab/>
        <w:t>Ważnym wymaganiem będzie skalowalność aplikacji, tak aby mogła być zastosowana na smartfonach oraz tabletach.</w:t>
      </w:r>
    </w:p>
    <w:p w14:paraId="354345BC" w14:textId="77777777" w:rsidR="00C560D7" w:rsidRDefault="00C560D7" w:rsidP="00C560D7">
      <w:pPr>
        <w:pStyle w:val="Nagwek3"/>
        <w:numPr>
          <w:ilvl w:val="2"/>
          <w:numId w:val="6"/>
        </w:numPr>
        <w:tabs>
          <w:tab w:val="num" w:pos="2160"/>
        </w:tabs>
        <w:ind w:left="2160" w:hanging="360"/>
      </w:pPr>
      <w:bookmarkStart w:id="79" w:name="_Toc133153763"/>
      <w:bookmarkStart w:id="80" w:name="_Toc134193514"/>
      <w:r>
        <w:t>Architektura aplikacji</w:t>
      </w:r>
      <w:bookmarkEnd w:id="79"/>
      <w:bookmarkEnd w:id="80"/>
    </w:p>
    <w:p w14:paraId="70D70B72" w14:textId="77777777" w:rsidR="00C560D7" w:rsidRDefault="00C560D7" w:rsidP="00C560D7">
      <w:pPr>
        <w:ind w:firstLine="708"/>
      </w:pPr>
      <w:r>
        <w:t xml:space="preserve">W aplikacji można wymienić podstawowy podział na klasy związane z wyświetlanymi ekranami takie jak: MainActivity, MenuActivity, </w:t>
      </w:r>
      <w:proofErr w:type="spellStart"/>
      <w:r>
        <w:t>ModeMenuActivity</w:t>
      </w:r>
      <w:proofErr w:type="spellEnd"/>
      <w:r>
        <w:t xml:space="preserve">, </w:t>
      </w:r>
      <w:proofErr w:type="spellStart"/>
      <w:r>
        <w:t>SettingsActivity</w:t>
      </w:r>
      <w:proofErr w:type="spellEnd"/>
      <w:r>
        <w:t xml:space="preserve">, </w:t>
      </w:r>
      <w:proofErr w:type="spellStart"/>
      <w:r>
        <w:t>SettingsFragment</w:t>
      </w:r>
      <w:proofErr w:type="spellEnd"/>
      <w:r>
        <w:t>,</w:t>
      </w:r>
      <w:r w:rsidRPr="00842181">
        <w:t xml:space="preserve"> </w:t>
      </w:r>
      <w:r>
        <w:t xml:space="preserve">PaintView oraz te niezwiązane z ekranami to jest: </w:t>
      </w:r>
      <w:proofErr w:type="spellStart"/>
      <w:r>
        <w:t>NumberResult</w:t>
      </w:r>
      <w:proofErr w:type="spellEnd"/>
      <w:r>
        <w:t xml:space="preserve">, </w:t>
      </w:r>
      <w:proofErr w:type="spellStart"/>
      <w:r>
        <w:t>Task</w:t>
      </w:r>
      <w:proofErr w:type="spellEnd"/>
      <w:r>
        <w:t xml:space="preserve">, </w:t>
      </w:r>
      <w:proofErr w:type="spellStart"/>
      <w:r>
        <w:t>Tasks</w:t>
      </w:r>
      <w:proofErr w:type="spellEnd"/>
      <w:r>
        <w:t>.</w:t>
      </w:r>
    </w:p>
    <w:p w14:paraId="04DEFF91" w14:textId="77777777" w:rsidR="00C560D7" w:rsidRDefault="00C560D7" w:rsidP="00C560D7">
      <w:r>
        <w:t>[</w:t>
      </w:r>
      <w:commentRangeStart w:id="81"/>
      <w:r>
        <w:t>RYSUNEK</w:t>
      </w:r>
      <w:commentRangeEnd w:id="81"/>
      <w:r>
        <w:rPr>
          <w:rStyle w:val="Odwoaniedokomentarza"/>
        </w:rPr>
        <w:commentReference w:id="81"/>
      </w:r>
      <w:r>
        <w:t>]</w:t>
      </w:r>
    </w:p>
    <w:p w14:paraId="79FF078F" w14:textId="77777777" w:rsidR="00C560D7" w:rsidRDefault="00C560D7" w:rsidP="00C560D7"/>
    <w:p w14:paraId="47D1E765" w14:textId="77777777" w:rsidR="00C560D7" w:rsidRDefault="00C560D7" w:rsidP="00C560D7"/>
    <w:p w14:paraId="5AA6DDA3" w14:textId="77777777" w:rsidR="00C560D7" w:rsidRPr="002B0D59" w:rsidRDefault="00C560D7" w:rsidP="00C560D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2B0D59">
        <w:br w:type="page"/>
      </w:r>
    </w:p>
    <w:p w14:paraId="4E91AF26" w14:textId="77777777" w:rsidR="00C560D7" w:rsidRPr="002B0D59" w:rsidRDefault="00C560D7" w:rsidP="00C560D7">
      <w:pPr>
        <w:pStyle w:val="Nagwek2"/>
        <w:numPr>
          <w:ilvl w:val="1"/>
          <w:numId w:val="6"/>
        </w:numPr>
        <w:tabs>
          <w:tab w:val="num" w:pos="1440"/>
        </w:tabs>
        <w:ind w:left="1440" w:hanging="360"/>
      </w:pPr>
      <w:bookmarkStart w:id="82" w:name="_Toc133153764"/>
      <w:bookmarkStart w:id="83" w:name="_Toc134193515"/>
      <w:r w:rsidRPr="002B0D59">
        <w:lastRenderedPageBreak/>
        <w:t>Wybrane technologie zastosowane do budowy aplikacji</w:t>
      </w:r>
      <w:bookmarkEnd w:id="82"/>
      <w:bookmarkEnd w:id="83"/>
    </w:p>
    <w:p w14:paraId="45F92516" w14:textId="77777777" w:rsidR="00C560D7" w:rsidRPr="002B0D59" w:rsidRDefault="00C560D7" w:rsidP="00C560D7">
      <w:pPr>
        <w:ind w:left="708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>Do stworzenia aplikacji użyto języka programowania Java.</w:t>
      </w:r>
      <w:r w:rsidRPr="002B0D59">
        <w:br w:type="page"/>
      </w:r>
    </w:p>
    <w:p w14:paraId="0210A67F" w14:textId="77777777" w:rsidR="00C560D7" w:rsidRDefault="00C560D7" w:rsidP="00C560D7">
      <w:pPr>
        <w:pStyle w:val="Nagwek2"/>
        <w:numPr>
          <w:ilvl w:val="1"/>
          <w:numId w:val="6"/>
        </w:numPr>
        <w:tabs>
          <w:tab w:val="num" w:pos="1440"/>
        </w:tabs>
        <w:ind w:left="1440" w:hanging="360"/>
      </w:pPr>
      <w:bookmarkStart w:id="84" w:name="_Toc133153765"/>
      <w:bookmarkStart w:id="85" w:name="_Toc134193516"/>
      <w:r w:rsidRPr="002B0D59">
        <w:lastRenderedPageBreak/>
        <w:t>Wybrane metody uczenia maszynowego zastosowane w aplikacji</w:t>
      </w:r>
      <w:bookmarkEnd w:id="84"/>
      <w:bookmarkEnd w:id="85"/>
    </w:p>
    <w:p w14:paraId="53D00005" w14:textId="77777777" w:rsidR="00C560D7" w:rsidRDefault="00C560D7" w:rsidP="00C560D7">
      <w:pPr>
        <w:ind w:left="708" w:firstLine="708"/>
      </w:pPr>
      <w:r>
        <w:t xml:space="preserve">Model został wytrenowany na zestawie danych MNIST, który zawiera obrazy cyfr ręcznie pisanych przez uczniów oraz pracowników </w:t>
      </w:r>
      <w:proofErr w:type="spellStart"/>
      <w:r w:rsidRPr="007B6C48">
        <w:t>Bureau</w:t>
      </w:r>
      <w:proofErr w:type="spellEnd"/>
      <w:r w:rsidRPr="007B6C48">
        <w:t xml:space="preserve"> of the </w:t>
      </w:r>
      <w:proofErr w:type="spellStart"/>
      <w:r w:rsidRPr="007B6C48">
        <w:t>Census</w:t>
      </w:r>
      <w:proofErr w:type="spellEnd"/>
      <w:r>
        <w:rPr>
          <w:b/>
          <w:bCs/>
        </w:rPr>
        <w:t xml:space="preserve"> </w:t>
      </w:r>
      <w:r w:rsidRPr="00980F16">
        <w:t>(</w:t>
      </w:r>
      <w:r>
        <w:t xml:space="preserve">amerykańska agencja zajmująca się spisami ludności). Zestaw składa się z 60’000 danych uczących oraz 10’000 danych testowych [16]. </w:t>
      </w:r>
    </w:p>
    <w:p w14:paraId="6D9DAE43" w14:textId="77777777" w:rsidR="00C560D7" w:rsidRPr="007B6C48" w:rsidRDefault="00C560D7" w:rsidP="00C560D7">
      <w:pPr>
        <w:ind w:left="708" w:firstLine="708"/>
      </w:pPr>
      <w:r>
        <w:t xml:space="preserve">Zestaw danych nie jest </w:t>
      </w:r>
      <w:commentRangeStart w:id="86"/>
      <w:r>
        <w:t>zbalansowany</w:t>
      </w:r>
      <w:commentRangeEnd w:id="86"/>
      <w:r>
        <w:rPr>
          <w:rStyle w:val="Odwoaniedokomentarza"/>
        </w:rPr>
        <w:commentReference w:id="86"/>
      </w:r>
      <w:r>
        <w:t>, różnica między liczbą wystąpień „1” i „5” wynosi około 2000. Po wykonaniu testu chi-kwadrat p-</w:t>
      </w:r>
      <w:proofErr w:type="spellStart"/>
      <w:r>
        <w:t>value</w:t>
      </w:r>
      <w:proofErr w:type="spellEnd"/>
      <w:r>
        <w:t xml:space="preserve"> wyszło znacznie mniejsze niż 0.05, więc odrzuciłam H0, </w:t>
      </w:r>
      <w:proofErr w:type="spellStart"/>
      <w:r>
        <w:t>stwierdziałam</w:t>
      </w:r>
      <w:proofErr w:type="spellEnd"/>
      <w:r>
        <w:t>, że dane są nie zbilansowane. Jednak to chyba nie ma wpływu na zestaw danych, bo jest wiele innych klas.</w:t>
      </w:r>
    </w:p>
    <w:p w14:paraId="55332724" w14:textId="77777777" w:rsidR="00C560D7" w:rsidRDefault="00C560D7" w:rsidP="00C560D7">
      <w:pPr>
        <w:ind w:left="708"/>
      </w:pPr>
    </w:p>
    <w:p w14:paraId="26717203" w14:textId="77777777" w:rsidR="00C560D7" w:rsidRPr="0034104B" w:rsidRDefault="00C560D7" w:rsidP="00C560D7">
      <w:pPr>
        <w:pStyle w:val="Legenda"/>
        <w:keepNext/>
        <w:jc w:val="center"/>
        <w:rPr>
          <w:sz w:val="22"/>
          <w:szCs w:val="22"/>
        </w:rPr>
      </w:pPr>
      <w:bookmarkStart w:id="87" w:name="_Toc133154086"/>
      <w:bookmarkStart w:id="88" w:name="_Toc134193497"/>
      <w:r w:rsidRPr="0034104B">
        <w:rPr>
          <w:sz w:val="22"/>
          <w:szCs w:val="22"/>
        </w:rPr>
        <w:t xml:space="preserve">Rysunek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STYLEREF 1 \s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2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>.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SEQ Rysunek \* ARABIC \s 1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3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</w:t>
      </w:r>
      <w:r w:rsidRPr="0034104B">
        <w:rPr>
          <w:sz w:val="22"/>
          <w:szCs w:val="22"/>
        </w:rPr>
        <w:t xml:space="preserve">Rozkład cyfr w </w:t>
      </w:r>
      <w:commentRangeStart w:id="89"/>
      <w:r w:rsidRPr="0034104B">
        <w:rPr>
          <w:sz w:val="22"/>
          <w:szCs w:val="22"/>
        </w:rPr>
        <w:t>MNIST</w:t>
      </w:r>
      <w:commentRangeEnd w:id="89"/>
      <w:r>
        <w:rPr>
          <w:rStyle w:val="Odwoaniedokomentarza"/>
          <w:i w:val="0"/>
          <w:iCs w:val="0"/>
          <w:color w:val="auto"/>
        </w:rPr>
        <w:commentReference w:id="89"/>
      </w:r>
      <w:bookmarkEnd w:id="87"/>
      <w:bookmarkEnd w:id="88"/>
    </w:p>
    <w:p w14:paraId="692FA013" w14:textId="77777777" w:rsidR="00C560D7" w:rsidRDefault="00C560D7" w:rsidP="00C560D7">
      <w:pPr>
        <w:jc w:val="center"/>
      </w:pPr>
      <w:r>
        <w:rPr>
          <w:noProof/>
        </w:rPr>
        <w:drawing>
          <wp:inline distT="0" distB="0" distL="0" distR="0" wp14:anchorId="11883A3E" wp14:editId="322F2953">
            <wp:extent cx="5265028" cy="3508050"/>
            <wp:effectExtent l="0" t="0" r="0" b="0"/>
            <wp:docPr id="1810538219" name="Obraz 1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538219" name="Obraz 1" descr="Obraz zawierający wykres&#10;&#10;Opis wygenerowany automatycznie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53"/>
                    <a:stretch/>
                  </pic:blipFill>
                  <pic:spPr bwMode="auto">
                    <a:xfrm>
                      <a:off x="0" y="0"/>
                      <a:ext cx="5270596" cy="351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1CE193" w14:textId="77777777" w:rsidR="00C560D7" w:rsidRPr="003F2C2E" w:rsidRDefault="00C560D7" w:rsidP="00C560D7">
      <w:pPr>
        <w:jc w:val="center"/>
        <w:rPr>
          <w:i/>
          <w:iCs/>
          <w:sz w:val="22"/>
          <w:szCs w:val="20"/>
        </w:rPr>
      </w:pPr>
      <w:r w:rsidRPr="003F2C2E">
        <w:rPr>
          <w:i/>
          <w:iCs/>
          <w:sz w:val="22"/>
          <w:szCs w:val="20"/>
        </w:rPr>
        <w:t>źródło: opracowanie własne</w:t>
      </w:r>
    </w:p>
    <w:p w14:paraId="6606BB16" w14:textId="77777777" w:rsidR="00C560D7" w:rsidRDefault="00C560D7" w:rsidP="00C560D7">
      <w:r>
        <w:tab/>
        <w:t xml:space="preserve">Obrazy trafiające do modelu klasyfikującego cyfry zawierają liczby. Program rozdziela liczby na cyfry (rys. 2.4), które kolejno przechodzą etap wstępnego przygotowania. Obrazy </w:t>
      </w:r>
      <w:commentRangeStart w:id="90"/>
      <w:r>
        <w:t>są</w:t>
      </w:r>
      <w:commentRangeEnd w:id="90"/>
      <w:r>
        <w:rPr>
          <w:rStyle w:val="Odwoaniedokomentarza"/>
        </w:rPr>
        <w:commentReference w:id="90"/>
      </w:r>
      <w:r>
        <w:t xml:space="preserve">: </w:t>
      </w:r>
    </w:p>
    <w:p w14:paraId="2B443068" w14:textId="77777777" w:rsidR="00C560D7" w:rsidRPr="00C76F6E" w:rsidRDefault="00C560D7" w:rsidP="00C560D7">
      <w:pPr>
        <w:pStyle w:val="Legenda"/>
        <w:keepNext/>
        <w:jc w:val="center"/>
        <w:rPr>
          <w:sz w:val="22"/>
          <w:szCs w:val="22"/>
        </w:rPr>
      </w:pPr>
      <w:bookmarkStart w:id="91" w:name="_Toc133154087"/>
      <w:bookmarkStart w:id="92" w:name="_Toc134193498"/>
      <w:r w:rsidRPr="00C76F6E">
        <w:rPr>
          <w:sz w:val="22"/>
          <w:szCs w:val="22"/>
        </w:rPr>
        <w:lastRenderedPageBreak/>
        <w:t xml:space="preserve">Rysunek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STYLEREF 1 \s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2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>.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SEQ Rysunek \* ARABIC \s 1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4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</w:t>
      </w:r>
      <w:r w:rsidRPr="00C76F6E">
        <w:rPr>
          <w:sz w:val="22"/>
          <w:szCs w:val="22"/>
        </w:rPr>
        <w:t>Podział liczby na cyfry</w:t>
      </w:r>
      <w:bookmarkEnd w:id="91"/>
      <w:bookmarkEnd w:id="92"/>
    </w:p>
    <w:p w14:paraId="7201D175" w14:textId="77777777" w:rsidR="00C560D7" w:rsidRDefault="00C560D7" w:rsidP="00C560D7">
      <w:pPr>
        <w:jc w:val="center"/>
      </w:pPr>
      <w:r w:rsidRPr="000D6A2C">
        <w:rPr>
          <w:noProof/>
        </w:rPr>
        <w:drawing>
          <wp:inline distT="0" distB="0" distL="0" distR="0" wp14:anchorId="565135F5" wp14:editId="048FEBEC">
            <wp:extent cx="3095625" cy="2447290"/>
            <wp:effectExtent l="0" t="0" r="9525" b="0"/>
            <wp:docPr id="996189466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189466" name="Obraz 1" descr="Obraz zawierający tekst&#10;&#10;Opis wygenerowany automatycznie"/>
                    <pic:cNvPicPr/>
                  </pic:nvPicPr>
                  <pic:blipFill rotWithShape="1">
                    <a:blip r:embed="rId18"/>
                    <a:srcRect l="6680" t="29633" r="24509" b="5798"/>
                    <a:stretch/>
                  </pic:blipFill>
                  <pic:spPr bwMode="auto">
                    <a:xfrm>
                      <a:off x="0" y="0"/>
                      <a:ext cx="3098834" cy="24498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CD60E0" w14:textId="77777777" w:rsidR="00C560D7" w:rsidRDefault="00C560D7" w:rsidP="00C560D7">
      <w:pPr>
        <w:jc w:val="center"/>
        <w:rPr>
          <w:i/>
          <w:iCs/>
          <w:sz w:val="22"/>
          <w:szCs w:val="20"/>
        </w:rPr>
      </w:pPr>
      <w:r w:rsidRPr="003F2C2E">
        <w:rPr>
          <w:i/>
          <w:iCs/>
          <w:sz w:val="22"/>
          <w:szCs w:val="20"/>
        </w:rPr>
        <w:t>źródło: opracowanie własne</w:t>
      </w:r>
    </w:p>
    <w:p w14:paraId="440A5674" w14:textId="77777777" w:rsidR="00C560D7" w:rsidRDefault="00C560D7" w:rsidP="00C560D7">
      <w:pPr>
        <w:ind w:firstLine="708"/>
      </w:pPr>
      <w:r>
        <w:t xml:space="preserve">Po przygotowaniu wyglądają jak przedstawione na (rys. 2.5). </w:t>
      </w:r>
    </w:p>
    <w:p w14:paraId="5BA37B41" w14:textId="77777777" w:rsidR="00C560D7" w:rsidRPr="0079602D" w:rsidRDefault="00C560D7" w:rsidP="00C560D7">
      <w:pPr>
        <w:jc w:val="center"/>
        <w:rPr>
          <w:i/>
          <w:iCs/>
          <w:sz w:val="22"/>
          <w:szCs w:val="20"/>
        </w:rPr>
      </w:pPr>
    </w:p>
    <w:p w14:paraId="29BC41A9" w14:textId="77777777" w:rsidR="00C560D7" w:rsidRPr="00C60C3C" w:rsidRDefault="00C560D7" w:rsidP="00C560D7">
      <w:pPr>
        <w:pStyle w:val="Legenda"/>
        <w:keepNext/>
        <w:jc w:val="center"/>
        <w:rPr>
          <w:sz w:val="22"/>
          <w:szCs w:val="22"/>
        </w:rPr>
      </w:pPr>
      <w:bookmarkStart w:id="93" w:name="_Toc133154088"/>
      <w:bookmarkStart w:id="94" w:name="_Toc134193499"/>
      <w:r w:rsidRPr="00C60C3C">
        <w:rPr>
          <w:sz w:val="22"/>
          <w:szCs w:val="22"/>
        </w:rPr>
        <w:t xml:space="preserve">Rysunek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STYLEREF 1 \s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2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>.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SEQ Rysunek \* ARABIC \s 1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5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</w:t>
      </w:r>
      <w:r w:rsidRPr="00C60C3C">
        <w:rPr>
          <w:sz w:val="22"/>
          <w:szCs w:val="22"/>
        </w:rPr>
        <w:t>Liczba po obróbce</w:t>
      </w:r>
      <w:bookmarkEnd w:id="93"/>
      <w:bookmarkEnd w:id="94"/>
    </w:p>
    <w:p w14:paraId="362FAA17" w14:textId="77777777" w:rsidR="00C560D7" w:rsidRDefault="00C560D7" w:rsidP="00C560D7">
      <w:pPr>
        <w:jc w:val="center"/>
      </w:pPr>
      <w:r>
        <w:rPr>
          <w:noProof/>
        </w:rPr>
        <w:drawing>
          <wp:inline distT="0" distB="0" distL="0" distR="0" wp14:anchorId="205A7023" wp14:editId="488CB96B">
            <wp:extent cx="4087701" cy="2020203"/>
            <wp:effectExtent l="0" t="0" r="8255" b="0"/>
            <wp:docPr id="96496071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554" cy="2032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D08F3" w14:textId="77777777" w:rsidR="00C560D7" w:rsidRDefault="00C560D7" w:rsidP="00C560D7">
      <w:pPr>
        <w:jc w:val="center"/>
        <w:rPr>
          <w:i/>
          <w:iCs/>
          <w:sz w:val="22"/>
          <w:szCs w:val="20"/>
        </w:rPr>
      </w:pPr>
      <w:r w:rsidRPr="003F2C2E">
        <w:rPr>
          <w:i/>
          <w:iCs/>
          <w:sz w:val="22"/>
          <w:szCs w:val="20"/>
        </w:rPr>
        <w:t>źródło: opracowanie własne</w:t>
      </w:r>
    </w:p>
    <w:p w14:paraId="6C6D2EE3" w14:textId="77777777" w:rsidR="00C560D7" w:rsidRPr="003A0839" w:rsidRDefault="00C560D7" w:rsidP="00C560D7">
      <w:pPr>
        <w:jc w:val="center"/>
        <w:rPr>
          <w:i/>
          <w:iCs/>
          <w:sz w:val="22"/>
          <w:szCs w:val="20"/>
        </w:rPr>
      </w:pPr>
    </w:p>
    <w:p w14:paraId="33ACA7C9" w14:textId="77777777" w:rsidR="00C560D7" w:rsidRDefault="00C560D7" w:rsidP="00C560D7"/>
    <w:p w14:paraId="01ADA476" w14:textId="77777777" w:rsidR="00C560D7" w:rsidRDefault="00C560D7" w:rsidP="00C560D7">
      <w:r w:rsidRPr="00BD1EF8">
        <w:rPr>
          <w:noProof/>
        </w:rPr>
        <w:lastRenderedPageBreak/>
        <w:drawing>
          <wp:inline distT="0" distB="0" distL="0" distR="0" wp14:anchorId="59B21B61" wp14:editId="20D14C74">
            <wp:extent cx="2792819" cy="2094614"/>
            <wp:effectExtent l="0" t="0" r="7620" b="1270"/>
            <wp:docPr id="1823279762" name="Obraz 1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279762" name="Obraz 1" descr="Obraz zawierający wykres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07811" cy="210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1EF8">
        <w:rPr>
          <w:noProof/>
        </w:rPr>
        <w:drawing>
          <wp:inline distT="0" distB="0" distL="0" distR="0" wp14:anchorId="186ECD6B" wp14:editId="6DCB3C17">
            <wp:extent cx="2739218" cy="2609850"/>
            <wp:effectExtent l="0" t="0" r="4445" b="0"/>
            <wp:docPr id="1934800017" name="Obraz 1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800017" name="Obraz 1" descr="Obraz zawierający wykres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1485" cy="26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AFF8E" w14:textId="77777777" w:rsidR="00C560D7" w:rsidRPr="000D6A2C" w:rsidRDefault="00C560D7" w:rsidP="00C560D7"/>
    <w:p w14:paraId="587AEFBC" w14:textId="77777777" w:rsidR="00C560D7" w:rsidRDefault="00C560D7" w:rsidP="00C560D7">
      <w:pPr>
        <w:rPr>
          <w:rFonts w:ascii="CMR12" w:hAnsi="CMR12" w:cs="CMR12"/>
        </w:rPr>
      </w:pPr>
      <w:proofErr w:type="spellStart"/>
      <w:r>
        <w:rPr>
          <w:rFonts w:ascii="CMR12" w:hAnsi="CMR12" w:cs="CMR12"/>
        </w:rPr>
        <w:t>Confiusion</w:t>
      </w:r>
      <w:proofErr w:type="spellEnd"/>
      <w:r>
        <w:rPr>
          <w:rFonts w:ascii="CMR12" w:hAnsi="CMR12" w:cs="CMR12"/>
        </w:rPr>
        <w:t xml:space="preserve"> matrix, </w:t>
      </w:r>
      <w:proofErr w:type="spellStart"/>
      <w:r>
        <w:rPr>
          <w:rFonts w:ascii="CMR12" w:hAnsi="CMR12" w:cs="CMR12"/>
        </w:rPr>
        <w:t>accuracy</w:t>
      </w:r>
      <w:proofErr w:type="spellEnd"/>
      <w:r>
        <w:rPr>
          <w:rFonts w:ascii="CMR12" w:hAnsi="CMR12" w:cs="CMR12"/>
        </w:rPr>
        <w:t>, czułość, specyficzność, precyzja</w:t>
      </w:r>
    </w:p>
    <w:p w14:paraId="7F4BE785" w14:textId="77777777" w:rsidR="00C560D7" w:rsidRDefault="00C560D7" w:rsidP="00C560D7">
      <w:pPr>
        <w:rPr>
          <w:rFonts w:ascii="CMR12" w:hAnsi="CMR12" w:cs="CMR12"/>
        </w:rPr>
      </w:pPr>
    </w:p>
    <w:p w14:paraId="1DFDCC8F" w14:textId="77777777" w:rsidR="00C560D7" w:rsidRDefault="00C560D7" w:rsidP="00C560D7">
      <w:pPr>
        <w:rPr>
          <w:rFonts w:ascii="CMR12" w:hAnsi="CMR12" w:cs="CMR12"/>
        </w:rPr>
      </w:pPr>
      <w:r>
        <w:rPr>
          <w:rFonts w:ascii="CMR12" w:hAnsi="CMR12" w:cs="CMR12"/>
        </w:rPr>
        <w:t>MNIST DISTRIBUTION</w:t>
      </w:r>
    </w:p>
    <w:p w14:paraId="2C9D4B83" w14:textId="77777777" w:rsidR="00C560D7" w:rsidRDefault="00C560D7" w:rsidP="00C560D7">
      <w:pPr>
        <w:rPr>
          <w:rFonts w:ascii="CMR12" w:hAnsi="CMR12" w:cs="CMR12"/>
        </w:rPr>
      </w:pPr>
      <w:r>
        <w:rPr>
          <w:noProof/>
        </w:rPr>
        <w:drawing>
          <wp:inline distT="0" distB="0" distL="0" distR="0" wp14:anchorId="28CD1D5E" wp14:editId="5FEC5EE9">
            <wp:extent cx="2855040" cy="2179675"/>
            <wp:effectExtent l="0" t="0" r="2540" b="0"/>
            <wp:docPr id="5" name="Obraz 5" descr="Class percentages in MNIST datase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ass percentages in MNIST dataset.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968" cy="2181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6B7F5" w14:textId="77777777" w:rsidR="00C560D7" w:rsidRDefault="00C560D7" w:rsidP="00C560D7">
      <w:pPr>
        <w:ind w:firstLine="708"/>
        <w:rPr>
          <w:szCs w:val="24"/>
        </w:rPr>
      </w:pPr>
    </w:p>
    <w:p w14:paraId="64AC03E6" w14:textId="77777777" w:rsidR="00C560D7" w:rsidRPr="0077580C" w:rsidRDefault="00C560D7" w:rsidP="00C560D7">
      <w:pPr>
        <w:pStyle w:val="Legenda"/>
        <w:jc w:val="center"/>
        <w:rPr>
          <w:sz w:val="22"/>
          <w:szCs w:val="22"/>
        </w:rPr>
      </w:pPr>
      <w:r w:rsidRPr="003238AE">
        <w:rPr>
          <w:sz w:val="22"/>
          <w:szCs w:val="22"/>
        </w:rPr>
        <w:t xml:space="preserve">Rysunek </w:t>
      </w:r>
      <w:r w:rsidRPr="003238AE">
        <w:rPr>
          <w:sz w:val="22"/>
          <w:szCs w:val="22"/>
        </w:rPr>
        <w:fldChar w:fldCharType="begin"/>
      </w:r>
      <w:r w:rsidRPr="003238AE">
        <w:rPr>
          <w:sz w:val="22"/>
          <w:szCs w:val="22"/>
        </w:rPr>
        <w:instrText xml:space="preserve"> STYLEREF 1 \s </w:instrText>
      </w:r>
      <w:r w:rsidRPr="003238AE">
        <w:rPr>
          <w:sz w:val="22"/>
          <w:szCs w:val="22"/>
        </w:rPr>
        <w:fldChar w:fldCharType="separate"/>
      </w:r>
      <w:r w:rsidRPr="003238AE">
        <w:rPr>
          <w:noProof/>
          <w:sz w:val="22"/>
          <w:szCs w:val="22"/>
        </w:rPr>
        <w:t>1</w:t>
      </w:r>
      <w:r w:rsidRPr="003238AE">
        <w:rPr>
          <w:noProof/>
          <w:sz w:val="22"/>
          <w:szCs w:val="22"/>
        </w:rPr>
        <w:fldChar w:fldCharType="end"/>
      </w:r>
      <w:r w:rsidRPr="003238AE">
        <w:rPr>
          <w:sz w:val="22"/>
          <w:szCs w:val="22"/>
        </w:rPr>
        <w:t>.2 Funkcja dokładności i funkcja strat</w:t>
      </w:r>
    </w:p>
    <w:p w14:paraId="361E7CDA" w14:textId="77777777" w:rsidR="00C560D7" w:rsidRDefault="00C560D7" w:rsidP="00C560D7">
      <w:pPr>
        <w:keepNext/>
        <w:ind w:firstLine="708"/>
        <w:jc w:val="center"/>
      </w:pPr>
      <w:r>
        <w:rPr>
          <w:noProof/>
        </w:rPr>
        <w:lastRenderedPageBreak/>
        <w:drawing>
          <wp:inline distT="0" distB="0" distL="0" distR="0" wp14:anchorId="0A020097" wp14:editId="09DD6292">
            <wp:extent cx="5281810" cy="2924810"/>
            <wp:effectExtent l="0" t="0" r="0" b="8890"/>
            <wp:docPr id="6" name="Obraz 6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wykres&#10;&#10;Opis wygenerowany automatycznie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3" r="4157"/>
                    <a:stretch/>
                  </pic:blipFill>
                  <pic:spPr bwMode="auto">
                    <a:xfrm>
                      <a:off x="0" y="0"/>
                      <a:ext cx="5281810" cy="292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A8790F" w14:textId="77777777" w:rsidR="00C560D7" w:rsidRDefault="00C560D7" w:rsidP="00C560D7">
      <w:pPr>
        <w:jc w:val="center"/>
        <w:rPr>
          <w:i/>
          <w:iCs/>
          <w:sz w:val="22"/>
          <w:szCs w:val="20"/>
        </w:rPr>
      </w:pPr>
      <w:r>
        <w:rPr>
          <w:i/>
          <w:iCs/>
          <w:sz w:val="22"/>
          <w:szCs w:val="20"/>
        </w:rPr>
        <w:t>ź</w:t>
      </w:r>
      <w:r w:rsidRPr="003238AE">
        <w:rPr>
          <w:i/>
          <w:iCs/>
          <w:sz w:val="22"/>
          <w:szCs w:val="20"/>
        </w:rPr>
        <w:t>ródło: opracowanie własne</w:t>
      </w:r>
    </w:p>
    <w:p w14:paraId="3C390154" w14:textId="77777777" w:rsidR="00C560D7" w:rsidRPr="003238AE" w:rsidRDefault="00C560D7" w:rsidP="00C560D7">
      <w:pPr>
        <w:jc w:val="center"/>
        <w:rPr>
          <w:i/>
          <w:iCs/>
          <w:sz w:val="22"/>
          <w:szCs w:val="20"/>
        </w:rPr>
      </w:pPr>
    </w:p>
    <w:p w14:paraId="71F4B4ED" w14:textId="77777777" w:rsidR="00C560D7" w:rsidRDefault="00C560D7" w:rsidP="00C560D7">
      <w:pPr>
        <w:ind w:firstLine="708"/>
        <w:rPr>
          <w:rFonts w:cs="Times New Roman"/>
        </w:rPr>
      </w:pPr>
      <w:r w:rsidRPr="009A4F39">
        <w:t xml:space="preserve">Na (rys. 1.2.) został przedstawiony model odpowiednio wyuczony. Funkcja dokładności osiąga wyższe wartości dla danych uczących niż dla danych testowych. Funkcja strat </w:t>
      </w:r>
      <w:r>
        <w:t xml:space="preserve">maleje wraz z upływem czasu, jednak </w:t>
      </w:r>
      <w:r w:rsidRPr="0048408D">
        <w:rPr>
          <w:rFonts w:cs="Times New Roman"/>
        </w:rPr>
        <w:t xml:space="preserve">odległość pomiędzy </w:t>
      </w:r>
      <w:r>
        <w:rPr>
          <w:rFonts w:cs="Times New Roman"/>
        </w:rPr>
        <w:t>prostymi dla danych uczących</w:t>
      </w:r>
      <w:r w:rsidRPr="0048408D">
        <w:rPr>
          <w:rFonts w:cs="Times New Roman"/>
        </w:rPr>
        <w:t xml:space="preserve"> i test</w:t>
      </w:r>
      <w:r>
        <w:rPr>
          <w:rFonts w:cs="Times New Roman"/>
        </w:rPr>
        <w:t xml:space="preserve">owych nie zmniejsza się, co </w:t>
      </w:r>
      <w:r w:rsidRPr="0048408D">
        <w:rPr>
          <w:rFonts w:cs="Times New Roman"/>
        </w:rPr>
        <w:t>świadczy o zbyt małej reprezentatywności danych treningowych</w:t>
      </w:r>
      <w:r>
        <w:rPr>
          <w:rFonts w:cs="Times New Roman"/>
        </w:rPr>
        <w:t>. Model zawiera zbyt mało danych uczących [13].</w:t>
      </w:r>
    </w:p>
    <w:p w14:paraId="657CD4C1" w14:textId="77777777" w:rsidR="007E19D1" w:rsidRDefault="007E19D1" w:rsidP="00C560D7">
      <w:pPr>
        <w:ind w:firstLine="708"/>
        <w:rPr>
          <w:rFonts w:cs="Times New Roman"/>
        </w:rPr>
      </w:pPr>
    </w:p>
    <w:p w14:paraId="7D672151" w14:textId="77777777" w:rsidR="00991025" w:rsidRPr="00D04464" w:rsidRDefault="00991025" w:rsidP="00991025">
      <w:pPr>
        <w:rPr>
          <w:rFonts w:ascii="CMR12" w:hAnsi="CMR12" w:cs="CMR12"/>
        </w:rPr>
      </w:pPr>
      <w:r w:rsidRPr="00D04464">
        <w:rPr>
          <w:rFonts w:ascii="CMR12" w:hAnsi="CMR12" w:cs="CMR12"/>
        </w:rPr>
        <w:t xml:space="preserve">Augmentacja: </w:t>
      </w:r>
      <w:proofErr w:type="spellStart"/>
      <w:r w:rsidRPr="00D04464">
        <w:rPr>
          <w:rFonts w:ascii="CMR12" w:hAnsi="CMR12" w:cs="CMR12"/>
        </w:rPr>
        <w:t>rotate</w:t>
      </w:r>
      <w:proofErr w:type="spellEnd"/>
      <w:r w:rsidRPr="00D04464">
        <w:rPr>
          <w:rFonts w:ascii="CMR12" w:hAnsi="CMR12" w:cs="CMR12"/>
        </w:rPr>
        <w:t xml:space="preserve">, zoom, </w:t>
      </w:r>
      <w:proofErr w:type="spellStart"/>
      <w:r w:rsidRPr="00D04464">
        <w:rPr>
          <w:rFonts w:ascii="CMR12" w:hAnsi="CMR12" w:cs="CMR12"/>
        </w:rPr>
        <w:t>shift</w:t>
      </w:r>
      <w:proofErr w:type="spellEnd"/>
      <w:r w:rsidRPr="00D04464">
        <w:rPr>
          <w:rFonts w:ascii="CMR12" w:hAnsi="CMR12" w:cs="CMR12"/>
        </w:rPr>
        <w:t xml:space="preserve">, </w:t>
      </w:r>
      <w:proofErr w:type="spellStart"/>
      <w:r w:rsidRPr="00D04464">
        <w:rPr>
          <w:rFonts w:ascii="CMR12" w:hAnsi="CMR12" w:cs="CMR12"/>
        </w:rPr>
        <w:t>shear</w:t>
      </w:r>
      <w:proofErr w:type="spellEnd"/>
    </w:p>
    <w:p w14:paraId="53CDD7E4" w14:textId="5B681A57" w:rsidR="00C560D7" w:rsidRPr="00D04464" w:rsidRDefault="00000000" w:rsidP="003C3701">
      <w:pPr>
        <w:rPr>
          <w:rFonts w:ascii="CMR12" w:hAnsi="CMR12" w:cs="CMR12"/>
        </w:rPr>
      </w:pPr>
      <w:hyperlink r:id="rId24" w:history="1">
        <w:r w:rsidR="00991025" w:rsidRPr="00D04464">
          <w:rPr>
            <w:rStyle w:val="Hipercze"/>
            <w:rFonts w:ascii="CMR12" w:hAnsi="CMR12" w:cs="CMR12"/>
          </w:rPr>
          <w:t>https://medium.com/the-data-science-publication/how-to-augment-the-mnist-dataset-using-tensorflow-4fbf113e99a0</w:t>
        </w:r>
      </w:hyperlink>
      <w:r w:rsidR="00991025" w:rsidRPr="00D04464">
        <w:rPr>
          <w:rFonts w:ascii="CMR12" w:hAnsi="CMR12" w:cs="CMR12"/>
        </w:rPr>
        <w:t xml:space="preserve"> </w:t>
      </w:r>
    </w:p>
    <w:p w14:paraId="1AE01FF8" w14:textId="77777777" w:rsidR="00C560D7" w:rsidRPr="00D04464" w:rsidRDefault="00C560D7" w:rsidP="00C560D7">
      <w:pPr>
        <w:ind w:firstLine="708"/>
        <w:rPr>
          <w:rFonts w:cs="Times New Roman"/>
        </w:rPr>
      </w:pPr>
    </w:p>
    <w:p w14:paraId="069306C3" w14:textId="77777777" w:rsidR="00C560D7" w:rsidRDefault="00C560D7" w:rsidP="00C560D7">
      <w:pPr>
        <w:pStyle w:val="Bezodstpw"/>
      </w:pPr>
      <w:r w:rsidRPr="002B0D59">
        <w:t>(NOTATKI)</w:t>
      </w:r>
    </w:p>
    <w:p w14:paraId="77060207" w14:textId="77777777" w:rsidR="00D05731" w:rsidRDefault="00C560D7" w:rsidP="00C560D7">
      <w:pPr>
        <w:pStyle w:val="Bezodstpw"/>
        <w:rPr>
          <w:rStyle w:val="cf01"/>
          <w:rFonts w:asciiTheme="minorHAnsi" w:hAnsiTheme="minorHAnsi" w:cstheme="minorBidi"/>
          <w:sz w:val="22"/>
          <w:szCs w:val="22"/>
        </w:rPr>
      </w:pPr>
      <w:r w:rsidRPr="0026083E">
        <w:rPr>
          <w:rStyle w:val="cf01"/>
          <w:sz w:val="24"/>
          <w:szCs w:val="24"/>
        </w:rPr>
        <w:t>? Napisać o zbiorze danych MNIST</w:t>
      </w:r>
    </w:p>
    <w:p w14:paraId="68EDE5F0" w14:textId="4EC858DD" w:rsidR="00C560D7" w:rsidRPr="0026083E" w:rsidRDefault="00C560D7" w:rsidP="00C560D7">
      <w:pPr>
        <w:pStyle w:val="Bezodstpw"/>
      </w:pPr>
      <w:r w:rsidRPr="0026083E">
        <w:rPr>
          <w:rStyle w:val="cf01"/>
          <w:sz w:val="24"/>
          <w:szCs w:val="24"/>
        </w:rPr>
        <w:t>? MAE, RMSE, RAE, RRAE, ROC i AUC</w:t>
      </w:r>
    </w:p>
    <w:p w14:paraId="099B1091" w14:textId="77777777" w:rsidR="00C560D7" w:rsidRDefault="00C560D7" w:rsidP="00C560D7">
      <w:pPr>
        <w:ind w:firstLine="708"/>
        <w:rPr>
          <w:rFonts w:cs="Times New Roman"/>
        </w:rPr>
      </w:pPr>
    </w:p>
    <w:p w14:paraId="1CD73F21" w14:textId="77777777" w:rsidR="00C560D7" w:rsidRDefault="00C560D7" w:rsidP="00C560D7">
      <w:r>
        <w:t>GŁÓWNE PYTANIA;</w:t>
      </w:r>
    </w:p>
    <w:p w14:paraId="089D8E2A" w14:textId="77777777" w:rsidR="00C560D7" w:rsidRDefault="00C560D7" w:rsidP="00C560D7">
      <w:pPr>
        <w:pStyle w:val="Akapitzlist"/>
        <w:numPr>
          <w:ilvl w:val="0"/>
          <w:numId w:val="25"/>
        </w:numPr>
      </w:pPr>
      <w:r>
        <w:t>Czy można zostawić przeuczony model</w:t>
      </w:r>
    </w:p>
    <w:p w14:paraId="47F4FCFF" w14:textId="4781D920" w:rsidR="00C560D7" w:rsidRPr="006024F1" w:rsidRDefault="00C560D7" w:rsidP="00C560D7">
      <w:pPr>
        <w:pStyle w:val="Akapitzlist"/>
        <w:numPr>
          <w:ilvl w:val="0"/>
          <w:numId w:val="25"/>
        </w:numPr>
      </w:pPr>
      <w:r>
        <w:t>Co zrobić z danymi nie zbilansowanymi i czy faktycznie są niezbilansowane</w:t>
      </w:r>
    </w:p>
    <w:p w14:paraId="1C9AAD56" w14:textId="77777777" w:rsidR="00C560D7" w:rsidRDefault="00C560D7" w:rsidP="00C560D7">
      <w:pPr>
        <w:pStyle w:val="Nagwek2"/>
        <w:numPr>
          <w:ilvl w:val="1"/>
          <w:numId w:val="6"/>
        </w:numPr>
        <w:tabs>
          <w:tab w:val="num" w:pos="1440"/>
        </w:tabs>
        <w:ind w:left="1440" w:hanging="360"/>
      </w:pPr>
      <w:bookmarkStart w:id="95" w:name="_Toc133153766"/>
      <w:bookmarkStart w:id="96" w:name="_Toc134193517"/>
      <w:r w:rsidRPr="002B0D59">
        <w:lastRenderedPageBreak/>
        <w:t>Korzystanie z modelu ML poprzez API </w:t>
      </w:r>
      <w:r>
        <w:t>http</w:t>
      </w:r>
      <w:bookmarkEnd w:id="95"/>
      <w:bookmarkEnd w:id="96"/>
    </w:p>
    <w:p w14:paraId="74F888E4" w14:textId="77777777" w:rsidR="00C560D7" w:rsidRDefault="00C560D7" w:rsidP="00C560D7">
      <w:pPr>
        <w:ind w:left="708" w:firstLine="708"/>
      </w:pPr>
      <w:r>
        <w:t>Aplikacja wykorzystuje komunikację z serwerem aby rozpoznać liczby napisane przez użytkownika. Klient wysyła żądanie HTTP do API -  serwera Heroku zawierające obraz do rozpoznania oraz informację o potrzebie jego zaklasyfikowania. Korzysta z metody protokołu HTTP: POST do wysyłania danych. Flask otrzymuje żądanie i przekazuje obraz modelowi ML. Następnie model zwraca rozpoznaną liczbę. Flask wysyła liczbę do aplikacji w formacie JSON (rys. 2.3).</w:t>
      </w:r>
    </w:p>
    <w:p w14:paraId="7DA88C0F" w14:textId="77777777" w:rsidR="00C560D7" w:rsidRDefault="00C560D7" w:rsidP="00C560D7">
      <w:pPr>
        <w:ind w:left="708" w:firstLine="708"/>
      </w:pPr>
    </w:p>
    <w:p w14:paraId="461217C1" w14:textId="77777777" w:rsidR="00C560D7" w:rsidRDefault="00C560D7" w:rsidP="00C560D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1B39FB" wp14:editId="688C1BD6">
                <wp:simplePos x="0" y="0"/>
                <wp:positionH relativeFrom="column">
                  <wp:posOffset>33655</wp:posOffset>
                </wp:positionH>
                <wp:positionV relativeFrom="paragraph">
                  <wp:posOffset>-89535</wp:posOffset>
                </wp:positionV>
                <wp:extent cx="6296660" cy="457200"/>
                <wp:effectExtent l="0" t="0" r="8890" b="0"/>
                <wp:wrapTopAndBottom/>
                <wp:docPr id="137854448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666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F77937" w14:textId="77777777" w:rsidR="00C560D7" w:rsidRPr="00166CBA" w:rsidRDefault="00C560D7" w:rsidP="00C560D7">
                            <w:pPr>
                              <w:pStyle w:val="Legenda"/>
                              <w:jc w:val="center"/>
                              <w:rPr>
                                <w:noProof/>
                                <w:sz w:val="32"/>
                                <w:szCs w:val="22"/>
                              </w:rPr>
                            </w:pPr>
                            <w:bookmarkStart w:id="97" w:name="_Toc133154089"/>
                            <w:bookmarkStart w:id="98" w:name="_Toc134193500"/>
                            <w:r w:rsidRPr="00166CBA">
                              <w:rPr>
                                <w:sz w:val="22"/>
                                <w:szCs w:val="22"/>
                              </w:rPr>
                              <w:t xml:space="preserve">Rysunek </w:t>
                            </w:r>
                            <w:r w:rsidRPr="00166CBA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166CBA">
                              <w:rPr>
                                <w:sz w:val="22"/>
                                <w:szCs w:val="22"/>
                              </w:rPr>
                              <w:instrText xml:space="preserve"> STYLEREF 1 \s </w:instrText>
                            </w:r>
                            <w:r w:rsidRPr="00166CBA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166CBA">
                              <w:rPr>
                                <w:noProof/>
                                <w:sz w:val="22"/>
                                <w:szCs w:val="22"/>
                              </w:rPr>
                              <w:t>2</w:t>
                            </w:r>
                            <w:r w:rsidRPr="00166CBA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166CBA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  <w:r w:rsidRPr="00166CBA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166CBA">
                              <w:rPr>
                                <w:sz w:val="22"/>
                                <w:szCs w:val="22"/>
                              </w:rPr>
                              <w:instrText xml:space="preserve"> SEQ Rysunek \* ARABIC \s 1 </w:instrText>
                            </w:r>
                            <w:r w:rsidRPr="00166CBA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166CBA">
                              <w:rPr>
                                <w:noProof/>
                                <w:sz w:val="22"/>
                                <w:szCs w:val="22"/>
                              </w:rPr>
                              <w:t>6</w:t>
                            </w:r>
                            <w:r w:rsidRPr="00166CBA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166CBA">
                              <w:rPr>
                                <w:sz w:val="22"/>
                                <w:szCs w:val="22"/>
                              </w:rPr>
                              <w:t xml:space="preserve"> Schemat architektury aplikacji z modelem ML</w:t>
                            </w:r>
                            <w:bookmarkEnd w:id="97"/>
                            <w:bookmarkEnd w:id="9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1B39FB" id="_x0000_t202" coordsize="21600,21600" o:spt="202" path="m,l,21600r21600,l21600,xe">
                <v:stroke joinstyle="miter"/>
                <v:path gradientshapeok="t" o:connecttype="rect"/>
              </v:shapetype>
              <v:shape id="Pole tekstowe 1" o:spid="_x0000_s1026" type="#_x0000_t202" style="position:absolute;left:0;text-align:left;margin-left:2.65pt;margin-top:-7.05pt;width:495.8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" stroked="f">
                <v:textbox inset="0,0,0,0">
                  <w:txbxContent>
                    <w:p w14:paraId="1AF77937" w14:textId="77777777" w:rsidR="00C560D7" w:rsidRPr="00166CBA" w:rsidRDefault="00C560D7" w:rsidP="00C560D7">
                      <w:pPr>
                        <w:pStyle w:val="Legenda"/>
                        <w:jc w:val="center"/>
                        <w:rPr>
                          <w:noProof/>
                          <w:sz w:val="32"/>
                          <w:szCs w:val="22"/>
                        </w:rPr>
                      </w:pPr>
                      <w:bookmarkStart w:id="99" w:name="_Toc133154089"/>
                      <w:bookmarkStart w:id="100" w:name="_Toc134193500"/>
                      <w:r w:rsidRPr="00166CBA">
                        <w:rPr>
                          <w:sz w:val="22"/>
                          <w:szCs w:val="22"/>
                        </w:rPr>
                        <w:t xml:space="preserve">Rysunek </w:t>
                      </w:r>
                      <w:r w:rsidRPr="00166CBA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166CBA">
                        <w:rPr>
                          <w:sz w:val="22"/>
                          <w:szCs w:val="22"/>
                        </w:rPr>
                        <w:instrText xml:space="preserve"> STYLEREF 1 \s </w:instrText>
                      </w:r>
                      <w:r w:rsidRPr="00166CBA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Pr="00166CBA">
                        <w:rPr>
                          <w:noProof/>
                          <w:sz w:val="22"/>
                          <w:szCs w:val="22"/>
                        </w:rPr>
                        <w:t>2</w:t>
                      </w:r>
                      <w:r w:rsidRPr="00166CBA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166CBA">
                        <w:rPr>
                          <w:sz w:val="22"/>
                          <w:szCs w:val="22"/>
                        </w:rPr>
                        <w:t>.</w:t>
                      </w:r>
                      <w:r w:rsidRPr="00166CBA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166CBA">
                        <w:rPr>
                          <w:sz w:val="22"/>
                          <w:szCs w:val="22"/>
                        </w:rPr>
                        <w:instrText xml:space="preserve"> SEQ Rysunek \* ARABIC \s 1 </w:instrText>
                      </w:r>
                      <w:r w:rsidRPr="00166CBA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Pr="00166CBA">
                        <w:rPr>
                          <w:noProof/>
                          <w:sz w:val="22"/>
                          <w:szCs w:val="22"/>
                        </w:rPr>
                        <w:t>6</w:t>
                      </w:r>
                      <w:r w:rsidRPr="00166CBA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166CBA">
                        <w:rPr>
                          <w:sz w:val="22"/>
                          <w:szCs w:val="22"/>
                        </w:rPr>
                        <w:t xml:space="preserve"> Schemat architektury aplikacji z modelem ML</w:t>
                      </w:r>
                      <w:bookmarkEnd w:id="99"/>
                      <w:bookmarkEnd w:id="100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2A0989">
        <w:rPr>
          <w:noProof/>
        </w:rPr>
        <w:drawing>
          <wp:anchor distT="0" distB="0" distL="114300" distR="114300" simplePos="0" relativeHeight="251659264" behindDoc="0" locked="0" layoutInCell="1" allowOverlap="1" wp14:anchorId="6214CFC9" wp14:editId="53743333">
            <wp:simplePos x="0" y="0"/>
            <wp:positionH relativeFrom="column">
              <wp:posOffset>33655</wp:posOffset>
            </wp:positionH>
            <wp:positionV relativeFrom="paragraph">
              <wp:posOffset>367665</wp:posOffset>
            </wp:positionV>
            <wp:extent cx="6296660" cy="751840"/>
            <wp:effectExtent l="0" t="0" r="8890" b="0"/>
            <wp:wrapTopAndBottom/>
            <wp:docPr id="1001137836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"/>
                    <a:stretch/>
                  </pic:blipFill>
                  <pic:spPr bwMode="auto">
                    <a:xfrm>
                      <a:off x="0" y="0"/>
                      <a:ext cx="6296660" cy="75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F262E24" w14:textId="77777777" w:rsidR="00C560D7" w:rsidRDefault="00C560D7" w:rsidP="00C560D7">
      <w:pPr>
        <w:jc w:val="center"/>
        <w:rPr>
          <w:i/>
          <w:iCs/>
          <w:sz w:val="22"/>
          <w:szCs w:val="20"/>
        </w:rPr>
      </w:pPr>
      <w:r>
        <w:rPr>
          <w:i/>
          <w:iCs/>
          <w:sz w:val="22"/>
          <w:szCs w:val="20"/>
        </w:rPr>
        <w:t>ź</w:t>
      </w:r>
      <w:r w:rsidRPr="003238AE">
        <w:rPr>
          <w:i/>
          <w:iCs/>
          <w:sz w:val="22"/>
          <w:szCs w:val="20"/>
        </w:rPr>
        <w:t>ródło: opracowanie własne</w:t>
      </w:r>
    </w:p>
    <w:p w14:paraId="36C4EB8D" w14:textId="77777777" w:rsidR="00C560D7" w:rsidRDefault="00C560D7" w:rsidP="00C560D7">
      <w:pPr>
        <w:ind w:firstLine="708"/>
      </w:pPr>
    </w:p>
    <w:p w14:paraId="3B8D5D36" w14:textId="77777777" w:rsidR="00C560D7" w:rsidRDefault="00C560D7" w:rsidP="00C560D7">
      <w:pPr>
        <w:pStyle w:val="Nagwek1"/>
        <w:jc w:val="center"/>
      </w:pPr>
    </w:p>
    <w:p w14:paraId="03C3581E" w14:textId="511A2FC8" w:rsidR="00EA7E73" w:rsidRPr="006B7238" w:rsidRDefault="00EA7E73" w:rsidP="00C16876">
      <w:pPr>
        <w:rPr>
          <w:i/>
          <w:iCs/>
        </w:rPr>
      </w:pPr>
      <w:r w:rsidRPr="002B0D59">
        <w:br w:type="page"/>
      </w:r>
    </w:p>
    <w:p w14:paraId="63F2CB8D" w14:textId="7477BA82" w:rsidR="00EA7E73" w:rsidRPr="002B0D59" w:rsidRDefault="002C183F" w:rsidP="00EA7E73">
      <w:pPr>
        <w:pStyle w:val="Nagwek1"/>
        <w:numPr>
          <w:ilvl w:val="0"/>
          <w:numId w:val="6"/>
        </w:numPr>
      </w:pPr>
      <w:bookmarkStart w:id="101" w:name="_Toc134193518"/>
      <w:r w:rsidRPr="002B0D59">
        <w:lastRenderedPageBreak/>
        <w:t>Opis implementacji i działania aplikacji</w:t>
      </w:r>
      <w:bookmarkEnd w:id="101"/>
    </w:p>
    <w:p w14:paraId="3E3C450F" w14:textId="77777777" w:rsidR="00EA7E73" w:rsidRPr="002B0D59" w:rsidRDefault="002C183F" w:rsidP="00EA7E73">
      <w:pPr>
        <w:pStyle w:val="Nagwek2"/>
        <w:numPr>
          <w:ilvl w:val="1"/>
          <w:numId w:val="6"/>
        </w:numPr>
        <w:rPr>
          <w:sz w:val="32"/>
          <w:szCs w:val="32"/>
        </w:rPr>
      </w:pPr>
      <w:bookmarkStart w:id="102" w:name="_Toc134193519"/>
      <w:r w:rsidRPr="002B0D59">
        <w:t>Ekran startowy i podstawowe funkcjonalności</w:t>
      </w:r>
      <w:bookmarkEnd w:id="102"/>
    </w:p>
    <w:p w14:paraId="3D338726" w14:textId="77777777" w:rsidR="00407342" w:rsidRDefault="00407342" w:rsidP="004B58A0">
      <w:pPr>
        <w:pStyle w:val="Akapitzlist"/>
        <w:ind w:left="384"/>
      </w:pPr>
      <w:r>
        <w:t xml:space="preserve">Tryby </w:t>
      </w:r>
      <w:proofErr w:type="spellStart"/>
      <w:r>
        <w:t>areas</w:t>
      </w:r>
      <w:proofErr w:type="spellEnd"/>
      <w:r>
        <w:t xml:space="preserve"> itp.</w:t>
      </w:r>
    </w:p>
    <w:p w14:paraId="7CD49D62" w14:textId="77777777" w:rsidR="00407342" w:rsidRDefault="00407342" w:rsidP="004B58A0">
      <w:pPr>
        <w:pStyle w:val="Akapitzlist"/>
        <w:ind w:left="384"/>
      </w:pPr>
      <w:r>
        <w:t>Łatwy, średni, trudny</w:t>
      </w:r>
    </w:p>
    <w:p w14:paraId="2B952607" w14:textId="1A44FCCB" w:rsidR="00EA7E73" w:rsidRPr="00473424" w:rsidRDefault="00EA7E73" w:rsidP="0047342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2B0D59">
        <w:br w:type="page"/>
      </w:r>
    </w:p>
    <w:p w14:paraId="5D4A3A43" w14:textId="03A9FE80" w:rsidR="00EA7E73" w:rsidRPr="002B0D59" w:rsidRDefault="002C183F" w:rsidP="00EA7E73">
      <w:pPr>
        <w:pStyle w:val="Nagwek2"/>
        <w:numPr>
          <w:ilvl w:val="1"/>
          <w:numId w:val="6"/>
        </w:numPr>
        <w:rPr>
          <w:sz w:val="32"/>
          <w:szCs w:val="32"/>
        </w:rPr>
      </w:pPr>
      <w:bookmarkStart w:id="103" w:name="_Toc134193520"/>
      <w:r w:rsidRPr="002B0D59">
        <w:lastRenderedPageBreak/>
        <w:t>Schematy, opisy poszczególnych funkcjonalności, opis kodów</w:t>
      </w:r>
      <w:bookmarkEnd w:id="103"/>
    </w:p>
    <w:p w14:paraId="4CDC9E61" w14:textId="77777777" w:rsidR="00C16876" w:rsidRDefault="00C16876"/>
    <w:p w14:paraId="1A346B5B" w14:textId="77777777" w:rsidR="00C16876" w:rsidRDefault="00C16876"/>
    <w:p w14:paraId="1949AB03" w14:textId="77777777" w:rsidR="00C16876" w:rsidRDefault="00C16876"/>
    <w:p w14:paraId="2ED3C102" w14:textId="4F12A4D0" w:rsidR="00EA7E73" w:rsidRPr="002B0D59" w:rsidRDefault="00EA7E73" w:rsidP="00C1687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2B0D59">
        <w:br w:type="page"/>
      </w:r>
    </w:p>
    <w:p w14:paraId="271E17AB" w14:textId="13E0B6DC" w:rsidR="002C183F" w:rsidRPr="002B0D59" w:rsidRDefault="002C183F" w:rsidP="00EA7E73">
      <w:pPr>
        <w:pStyle w:val="Nagwek2"/>
        <w:numPr>
          <w:ilvl w:val="1"/>
          <w:numId w:val="6"/>
        </w:numPr>
        <w:rPr>
          <w:sz w:val="32"/>
          <w:szCs w:val="32"/>
        </w:rPr>
      </w:pPr>
      <w:bookmarkStart w:id="104" w:name="_Toc134193521"/>
      <w:r w:rsidRPr="002B0D59">
        <w:lastRenderedPageBreak/>
        <w:t>Przykłady zastosowania aplikacji w konkretnych zadaniach</w:t>
      </w:r>
      <w:bookmarkEnd w:id="104"/>
    </w:p>
    <w:p w14:paraId="35F9AB05" w14:textId="77777777" w:rsidR="002C183F" w:rsidRDefault="002C183F" w:rsidP="00C16876"/>
    <w:p w14:paraId="02520C27" w14:textId="77777777" w:rsidR="00C16876" w:rsidRDefault="00C16876" w:rsidP="00C16876"/>
    <w:p w14:paraId="1301FFEE" w14:textId="77777777" w:rsidR="00C16876" w:rsidRDefault="00C16876" w:rsidP="00C16876"/>
    <w:p w14:paraId="220768B9" w14:textId="77777777" w:rsidR="00C16876" w:rsidRPr="002B0D59" w:rsidRDefault="00C16876" w:rsidP="00C16876"/>
    <w:p w14:paraId="3616C161" w14:textId="77777777" w:rsidR="00642959" w:rsidRPr="002B0D59" w:rsidRDefault="00642959" w:rsidP="00C16876">
      <w:r w:rsidRPr="002B0D59">
        <w:br w:type="page"/>
      </w:r>
    </w:p>
    <w:p w14:paraId="14C027C2" w14:textId="02F96EA7" w:rsidR="00F30705" w:rsidRPr="002B0D59" w:rsidRDefault="00F30705" w:rsidP="009628DA">
      <w:pPr>
        <w:pStyle w:val="Nagwek1"/>
      </w:pPr>
      <w:bookmarkStart w:id="105" w:name="_Toc134193522"/>
      <w:r w:rsidRPr="002B0D59">
        <w:lastRenderedPageBreak/>
        <w:t>Zakończenie</w:t>
      </w:r>
      <w:bookmarkEnd w:id="105"/>
    </w:p>
    <w:p w14:paraId="675DD7DA" w14:textId="77777777" w:rsidR="00083D1D" w:rsidRDefault="00083D1D" w:rsidP="00083D1D">
      <w:r w:rsidRPr="002B0D59">
        <w:t>Wyniki, rezultaty, udowodnienie tezy, co na przyszłość rozwinąć</w:t>
      </w:r>
    </w:p>
    <w:p w14:paraId="162EB488" w14:textId="77777777" w:rsidR="00083D1D" w:rsidRDefault="00083D1D" w:rsidP="00083D1D">
      <w:r>
        <w:t>Zwiększenie trybów gry</w:t>
      </w:r>
    </w:p>
    <w:p w14:paraId="18D0779C" w14:textId="77777777" w:rsidR="00083D1D" w:rsidRDefault="00083D1D" w:rsidP="00083D1D">
      <w:r>
        <w:t>Rozpoznawanie liczb ujemnych, dziesiętnych</w:t>
      </w:r>
    </w:p>
    <w:p w14:paraId="108969FA" w14:textId="77777777" w:rsidR="00083D1D" w:rsidRDefault="00083D1D" w:rsidP="00083D1D">
      <w:r>
        <w:t>Kolejność wykonywania działań – nawiasy</w:t>
      </w:r>
    </w:p>
    <w:p w14:paraId="02B3482F" w14:textId="77777777" w:rsidR="00083D1D" w:rsidRDefault="00083D1D" w:rsidP="00083D1D">
      <w:r>
        <w:t>Doszkalanie modelu – pytanie użytkownika o jaką liczbę mu chodziło</w:t>
      </w:r>
    </w:p>
    <w:p w14:paraId="32E4D491" w14:textId="77777777" w:rsidR="00083D1D" w:rsidRDefault="00083D1D" w:rsidP="00083D1D">
      <w:r>
        <w:t>Statystyki</w:t>
      </w:r>
    </w:p>
    <w:p w14:paraId="0FBB9FF0" w14:textId="77777777" w:rsidR="00083D1D" w:rsidRPr="002B0D59" w:rsidRDefault="00083D1D" w:rsidP="00083D1D">
      <w:r>
        <w:t>Część teoretyczna przed grą – np. wzory na pola</w:t>
      </w:r>
    </w:p>
    <w:p w14:paraId="52EADCA2" w14:textId="77777777" w:rsidR="00C16876" w:rsidRDefault="00C16876" w:rsidP="00505E5D"/>
    <w:p w14:paraId="64B8A35C" w14:textId="77777777" w:rsidR="00C16876" w:rsidRDefault="00C16876" w:rsidP="00505E5D"/>
    <w:p w14:paraId="6F4B0D38" w14:textId="61F3E582" w:rsidR="00EA68A6" w:rsidRPr="003932D5" w:rsidRDefault="00EA68A6" w:rsidP="00505E5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C536974" w14:textId="6A0F7D69" w:rsidR="00F30705" w:rsidRPr="00FD3502" w:rsidRDefault="00F30705" w:rsidP="009628DA">
      <w:pPr>
        <w:pStyle w:val="Nagwek1"/>
        <w:rPr>
          <w:lang w:val="en-US"/>
        </w:rPr>
      </w:pPr>
      <w:bookmarkStart w:id="106" w:name="_Toc134193523"/>
      <w:proofErr w:type="spellStart"/>
      <w:r w:rsidRPr="00FD3502">
        <w:rPr>
          <w:lang w:val="en-US"/>
        </w:rPr>
        <w:lastRenderedPageBreak/>
        <w:t>Bibliografia</w:t>
      </w:r>
      <w:bookmarkEnd w:id="106"/>
      <w:proofErr w:type="spellEnd"/>
    </w:p>
    <w:p w14:paraId="20965DC3" w14:textId="782E7358" w:rsidR="00B844F0" w:rsidRDefault="001A0BD3" w:rsidP="0061195D">
      <w:pPr>
        <w:rPr>
          <w:lang w:val="en-US"/>
        </w:rPr>
      </w:pPr>
      <w:r w:rsidRPr="00B437DA">
        <w:rPr>
          <w:lang w:val="en-US"/>
        </w:rPr>
        <w:t>[1]</w:t>
      </w:r>
      <w:r w:rsidR="009D30B8" w:rsidRPr="00B437DA">
        <w:rPr>
          <w:lang w:val="en-US"/>
        </w:rPr>
        <w:t xml:space="preserve"> </w:t>
      </w:r>
      <w:r w:rsidR="00E9298E" w:rsidRPr="00B437DA">
        <w:rPr>
          <w:lang w:val="en-US"/>
        </w:rPr>
        <w:t xml:space="preserve">M. </w:t>
      </w:r>
      <w:r>
        <w:fldChar w:fldCharType="begin"/>
      </w:r>
      <w:r w:rsidRPr="002D677C">
        <w:rPr>
          <w:lang w:val="en-US"/>
          <w:rPrChange w:id="107" w:author="Beata Basiura" w:date="2023-04-25T21:18:00Z">
            <w:rPr/>
          </w:rPrChange>
        </w:rPr>
        <w:instrText>HYPERLINK "https://www.linkedin.com/in/max-candocia-a270b574/" \t "_blank"</w:instrText>
      </w:r>
      <w:r>
        <w:fldChar w:fldCharType="separate"/>
      </w:r>
      <w:r w:rsidR="00FE6238" w:rsidRPr="00B437DA">
        <w:rPr>
          <w:lang w:val="en-US"/>
        </w:rPr>
        <w:t>Candocia</w:t>
      </w:r>
      <w:r>
        <w:rPr>
          <w:lang w:val="en-US"/>
        </w:rPr>
        <w:fldChar w:fldCharType="end"/>
      </w:r>
      <w:r w:rsidR="00FE6238" w:rsidRPr="00B437DA">
        <w:rPr>
          <w:i/>
          <w:iCs/>
          <w:lang w:val="en-US"/>
        </w:rPr>
        <w:t>,</w:t>
      </w:r>
      <w:r w:rsidR="00D01851" w:rsidRPr="00B437DA">
        <w:rPr>
          <w:i/>
          <w:iCs/>
          <w:lang w:val="en-US"/>
        </w:rPr>
        <w:t xml:space="preserve"> A Simple Explanation of how Computers Recognize Images,</w:t>
      </w:r>
      <w:r w:rsidR="00D01851" w:rsidRPr="00B437DA">
        <w:rPr>
          <w:lang w:val="en-US"/>
        </w:rPr>
        <w:t xml:space="preserve"> </w:t>
      </w:r>
      <w:r>
        <w:fldChar w:fldCharType="begin"/>
      </w:r>
      <w:r w:rsidRPr="002D677C">
        <w:rPr>
          <w:lang w:val="en-US"/>
          <w:rPrChange w:id="108" w:author="Beata Basiura" w:date="2023-04-25T21:18:00Z">
            <w:rPr/>
          </w:rPrChange>
        </w:rPr>
        <w:instrText>HYPERLINK "https://maxcandocia.com/"</w:instrText>
      </w:r>
      <w:r>
        <w:fldChar w:fldCharType="separate"/>
      </w:r>
      <w:r w:rsidR="009D30B8" w:rsidRPr="00B437DA">
        <w:rPr>
          <w:lang w:val="en-US"/>
        </w:rPr>
        <w:t>Analysis for Many Audiences</w:t>
      </w:r>
      <w:r w:rsidR="008049CF" w:rsidRPr="00B437DA">
        <w:rPr>
          <w:lang w:val="en-US"/>
        </w:rPr>
        <w:t>,</w:t>
      </w:r>
      <w:r w:rsidR="009D30B8" w:rsidRPr="00B437DA">
        <w:rPr>
          <w:lang w:val="en-US"/>
        </w:rPr>
        <w:t xml:space="preserve"> </w:t>
      </w:r>
      <w:r>
        <w:rPr>
          <w:lang w:val="en-US"/>
        </w:rPr>
        <w:fldChar w:fldCharType="end"/>
      </w:r>
      <w:r w:rsidR="00FE6238" w:rsidRPr="00B437DA">
        <w:rPr>
          <w:lang w:val="en-US"/>
        </w:rPr>
        <w:t xml:space="preserve"> </w:t>
      </w:r>
      <w:r w:rsidR="000B49FE" w:rsidRPr="00B437DA">
        <w:rPr>
          <w:lang w:val="en-US"/>
        </w:rPr>
        <w:t>2016</w:t>
      </w:r>
      <w:r w:rsidR="00193CB7" w:rsidRPr="00B437DA">
        <w:rPr>
          <w:lang w:val="en-US"/>
        </w:rPr>
        <w:t>,</w:t>
      </w:r>
      <w:r w:rsidR="00EC78E2" w:rsidRPr="00B437DA">
        <w:rPr>
          <w:lang w:val="en-US"/>
        </w:rPr>
        <w:t xml:space="preserve"> </w:t>
      </w:r>
      <w:r w:rsidR="003D1790" w:rsidRPr="00B437DA">
        <w:rPr>
          <w:lang w:val="en-US"/>
        </w:rPr>
        <w:t xml:space="preserve">url: </w:t>
      </w:r>
      <w:r>
        <w:fldChar w:fldCharType="begin"/>
      </w:r>
      <w:r w:rsidRPr="002D677C">
        <w:rPr>
          <w:lang w:val="en-US"/>
          <w:rPrChange w:id="109" w:author="Beata Basiura" w:date="2023-04-25T21:18:00Z">
            <w:rPr/>
          </w:rPrChange>
        </w:rPr>
        <w:instrText>HYPERLINK "https://maxcandocia.com/article/2016/Apr/06/how-computers-recognize-images/"</w:instrText>
      </w:r>
      <w:r>
        <w:fldChar w:fldCharType="separate"/>
      </w:r>
      <w:r w:rsidR="000B49FE" w:rsidRPr="00B437DA">
        <w:rPr>
          <w:rStyle w:val="Hipercze"/>
          <w:lang w:val="en-US"/>
        </w:rPr>
        <w:t>https://maxcandocia.com/article/2016/Apr/06/how-computers-recognize-images/</w:t>
      </w:r>
      <w:r>
        <w:rPr>
          <w:rStyle w:val="Hipercze"/>
          <w:lang w:val="en-US"/>
        </w:rPr>
        <w:fldChar w:fldCharType="end"/>
      </w:r>
      <w:r w:rsidR="00030C84" w:rsidRPr="00B437DA">
        <w:rPr>
          <w:lang w:val="en-US"/>
        </w:rPr>
        <w:t xml:space="preserve">, </w:t>
      </w:r>
      <w:r w:rsidR="009D30B8" w:rsidRPr="00B437DA">
        <w:rPr>
          <w:lang w:val="en-US"/>
        </w:rPr>
        <w:t>dostęp: 23.02.2023</w:t>
      </w:r>
    </w:p>
    <w:p w14:paraId="290BE5A4" w14:textId="3AF15165" w:rsidR="009B4DE6" w:rsidRDefault="009B4DE6" w:rsidP="0061195D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[2] </w:t>
      </w:r>
      <w:r w:rsidRPr="005A29C8">
        <w:rPr>
          <w:rFonts w:cs="Times New Roman"/>
          <w:lang w:val="en-US"/>
        </w:rPr>
        <w:t>S. M. Shamim, M</w:t>
      </w:r>
      <w:r>
        <w:rPr>
          <w:rFonts w:cs="Times New Roman"/>
          <w:lang w:val="en-US"/>
        </w:rPr>
        <w:t>.</w:t>
      </w:r>
      <w:r w:rsidRPr="005A29C8">
        <w:rPr>
          <w:rFonts w:cs="Times New Roman"/>
          <w:lang w:val="en-US"/>
        </w:rPr>
        <w:t xml:space="preserve"> B</w:t>
      </w:r>
      <w:r>
        <w:rPr>
          <w:rFonts w:cs="Times New Roman"/>
          <w:lang w:val="en-US"/>
        </w:rPr>
        <w:t>.</w:t>
      </w:r>
      <w:r w:rsidRPr="005A29C8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A.</w:t>
      </w:r>
      <w:r w:rsidRPr="005A29C8">
        <w:rPr>
          <w:rFonts w:cs="Times New Roman"/>
          <w:lang w:val="en-US"/>
        </w:rPr>
        <w:t xml:space="preserve"> Miah, A</w:t>
      </w:r>
      <w:r>
        <w:rPr>
          <w:rFonts w:cs="Times New Roman"/>
          <w:lang w:val="en-US"/>
        </w:rPr>
        <w:t>.</w:t>
      </w:r>
      <w:r w:rsidRPr="005A29C8">
        <w:rPr>
          <w:rFonts w:cs="Times New Roman"/>
          <w:lang w:val="en-US"/>
        </w:rPr>
        <w:t xml:space="preserve"> </w:t>
      </w:r>
      <w:proofErr w:type="spellStart"/>
      <w:r w:rsidRPr="005A29C8">
        <w:rPr>
          <w:rFonts w:cs="Times New Roman"/>
          <w:lang w:val="en-US"/>
        </w:rPr>
        <w:t>Sarker</w:t>
      </w:r>
      <w:proofErr w:type="spellEnd"/>
      <w:r w:rsidRPr="005A29C8">
        <w:rPr>
          <w:rFonts w:cs="Times New Roman"/>
          <w:lang w:val="en-US"/>
        </w:rPr>
        <w:t>, M</w:t>
      </w:r>
      <w:r>
        <w:rPr>
          <w:rFonts w:cs="Times New Roman"/>
          <w:lang w:val="en-US"/>
        </w:rPr>
        <w:t>.</w:t>
      </w:r>
      <w:r w:rsidRPr="005A29C8">
        <w:rPr>
          <w:rFonts w:cs="Times New Roman"/>
          <w:lang w:val="en-US"/>
        </w:rPr>
        <w:t xml:space="preserve"> Rana, </w:t>
      </w:r>
      <w:r>
        <w:rPr>
          <w:rFonts w:cs="Times New Roman"/>
          <w:lang w:val="en-US"/>
        </w:rPr>
        <w:t>A.</w:t>
      </w:r>
      <w:r w:rsidRPr="005A29C8">
        <w:rPr>
          <w:rFonts w:cs="Times New Roman"/>
          <w:lang w:val="en-US"/>
        </w:rPr>
        <w:t xml:space="preserve"> A</w:t>
      </w:r>
      <w:r>
        <w:rPr>
          <w:rFonts w:cs="Times New Roman"/>
          <w:lang w:val="en-US"/>
        </w:rPr>
        <w:t>.</w:t>
      </w:r>
      <w:r w:rsidRPr="005A29C8">
        <w:rPr>
          <w:rFonts w:cs="Times New Roman"/>
          <w:lang w:val="en-US"/>
        </w:rPr>
        <w:t xml:space="preserve"> </w:t>
      </w:r>
      <w:proofErr w:type="spellStart"/>
      <w:r w:rsidRPr="005A29C8">
        <w:rPr>
          <w:rFonts w:cs="Times New Roman"/>
          <w:lang w:val="en-US"/>
        </w:rPr>
        <w:t>Jobair</w:t>
      </w:r>
      <w:proofErr w:type="spellEnd"/>
      <w:r w:rsidRPr="005A29C8">
        <w:rPr>
          <w:rFonts w:cs="Times New Roman"/>
          <w:lang w:val="en-US"/>
        </w:rPr>
        <w:t xml:space="preserve">, 2018, </w:t>
      </w:r>
      <w:r w:rsidRPr="005A29C8">
        <w:rPr>
          <w:rFonts w:cs="Times New Roman"/>
          <w:i/>
          <w:iCs/>
          <w:lang w:val="en-US"/>
        </w:rPr>
        <w:t xml:space="preserve">Handwritten Digit Recognition Using Machine Learning, </w:t>
      </w:r>
      <w:r w:rsidRPr="005A29C8">
        <w:rPr>
          <w:rFonts w:cs="Times New Roman"/>
          <w:lang w:val="en-US"/>
        </w:rPr>
        <w:t>Algorithms Indonesian Journal of Science &amp; Technology (1) vol. 3, str.: 29-39 ISSN 2528-1410, ISSN 2527-8045</w:t>
      </w:r>
    </w:p>
    <w:p w14:paraId="56CC6F26" w14:textId="0013B60C" w:rsidR="000A6365" w:rsidRPr="009B4DE6" w:rsidRDefault="000A6365" w:rsidP="0061195D">
      <w:pPr>
        <w:rPr>
          <w:rFonts w:cs="Times New Roman"/>
          <w:lang w:val="en-US"/>
        </w:rPr>
      </w:pPr>
      <w:r w:rsidRPr="00B437DA">
        <w:rPr>
          <w:rFonts w:cs="Times New Roman"/>
          <w:lang w:val="en-US"/>
        </w:rPr>
        <w:t>[</w:t>
      </w:r>
      <w:r>
        <w:rPr>
          <w:rFonts w:cs="Times New Roman"/>
          <w:lang w:val="en-US"/>
        </w:rPr>
        <w:t>3</w:t>
      </w:r>
      <w:r w:rsidRPr="00B437DA">
        <w:rPr>
          <w:rFonts w:cs="Times New Roman"/>
          <w:lang w:val="en-US"/>
        </w:rPr>
        <w:t xml:space="preserve">] R. Dixit, R. </w:t>
      </w:r>
      <w:proofErr w:type="spellStart"/>
      <w:r w:rsidRPr="00B437DA">
        <w:rPr>
          <w:rFonts w:cs="Times New Roman"/>
          <w:lang w:val="en-US"/>
        </w:rPr>
        <w:t>Kushwah</w:t>
      </w:r>
      <w:proofErr w:type="spellEnd"/>
      <w:r w:rsidRPr="00B437DA">
        <w:rPr>
          <w:rFonts w:cs="Times New Roman"/>
          <w:lang w:val="en-US"/>
        </w:rPr>
        <w:t xml:space="preserve">, S. </w:t>
      </w:r>
      <w:proofErr w:type="spellStart"/>
      <w:r w:rsidRPr="00B437DA">
        <w:rPr>
          <w:rFonts w:cs="Times New Roman"/>
          <w:lang w:val="en-US"/>
        </w:rPr>
        <w:t>Pashine</w:t>
      </w:r>
      <w:proofErr w:type="spellEnd"/>
      <w:r w:rsidRPr="00B437DA">
        <w:rPr>
          <w:rFonts w:cs="Times New Roman"/>
          <w:lang w:val="en-US"/>
        </w:rPr>
        <w:t xml:space="preserve">, </w:t>
      </w:r>
      <w:r w:rsidRPr="00B437DA">
        <w:rPr>
          <w:rFonts w:cs="Times New Roman"/>
          <w:i/>
          <w:iCs/>
          <w:lang w:val="en-US"/>
        </w:rPr>
        <w:t>Handwritten Digit Recognition using Machine and</w:t>
      </w:r>
      <w:r w:rsidRPr="00B437DA">
        <w:rPr>
          <w:rFonts w:cs="Times New Roman"/>
          <w:i/>
          <w:iCs/>
          <w:lang w:val="en-US"/>
        </w:rPr>
        <w:br/>
        <w:t xml:space="preserve">Deep Learning Algorithms, </w:t>
      </w:r>
      <w:proofErr w:type="spellStart"/>
      <w:r w:rsidRPr="000D1F49">
        <w:rPr>
          <w:rFonts w:cs="Times New Roman"/>
          <w:lang w:val="en-US"/>
        </w:rPr>
        <w:t>Artykuł</w:t>
      </w:r>
      <w:proofErr w:type="spellEnd"/>
      <w:r w:rsidRPr="000D1F49">
        <w:rPr>
          <w:rFonts w:cs="Times New Roman"/>
          <w:lang w:val="en-US"/>
        </w:rPr>
        <w:t xml:space="preserve"> </w:t>
      </w:r>
      <w:proofErr w:type="spellStart"/>
      <w:r w:rsidRPr="000D1F49">
        <w:rPr>
          <w:rFonts w:cs="Times New Roman"/>
          <w:lang w:val="en-US"/>
        </w:rPr>
        <w:t>Naukowy</w:t>
      </w:r>
      <w:proofErr w:type="spellEnd"/>
      <w:r w:rsidRPr="00B437DA">
        <w:rPr>
          <w:rFonts w:cs="Times New Roman"/>
          <w:lang w:val="en-US"/>
        </w:rPr>
        <w:t xml:space="preserve"> 2021, url: </w:t>
      </w:r>
      <w:r>
        <w:fldChar w:fldCharType="begin"/>
      </w:r>
      <w:r w:rsidRPr="002D677C">
        <w:rPr>
          <w:lang w:val="en-US"/>
          <w:rPrChange w:id="110" w:author="Beata Basiura" w:date="2023-04-25T21:18:00Z">
            <w:rPr/>
          </w:rPrChange>
        </w:rPr>
        <w:instrText>HYPERLINK "https://arxiv.org/pdf/2106.12614.pdf"</w:instrText>
      </w:r>
      <w:r>
        <w:fldChar w:fldCharType="separate"/>
      </w:r>
      <w:r w:rsidRPr="00B437DA">
        <w:rPr>
          <w:rStyle w:val="Hipercze"/>
          <w:rFonts w:cs="Times New Roman"/>
          <w:lang w:val="en-US"/>
        </w:rPr>
        <w:t>https://arxiv.org/pdf/2106.12614.pdf</w:t>
      </w:r>
      <w:r>
        <w:rPr>
          <w:rStyle w:val="Hipercze"/>
          <w:rFonts w:cs="Times New Roman"/>
          <w:lang w:val="en-US"/>
        </w:rPr>
        <w:fldChar w:fldCharType="end"/>
      </w:r>
      <w:r w:rsidRPr="00B437DA">
        <w:rPr>
          <w:rFonts w:cs="Times New Roman"/>
          <w:lang w:val="en-US"/>
        </w:rPr>
        <w:t>, dostęp: 1.03.2023</w:t>
      </w:r>
    </w:p>
    <w:p w14:paraId="3086DDD4" w14:textId="49D3A90D" w:rsidR="005C6711" w:rsidRDefault="00E45679" w:rsidP="00357662">
      <w:pPr>
        <w:rPr>
          <w:szCs w:val="24"/>
          <w:lang w:val="en-US"/>
        </w:rPr>
      </w:pPr>
      <w:r w:rsidRPr="002E76FB">
        <w:rPr>
          <w:lang w:val="en-US"/>
        </w:rPr>
        <w:t xml:space="preserve">[4] </w:t>
      </w:r>
      <w:r w:rsidR="00A1322B" w:rsidRPr="002E76FB">
        <w:rPr>
          <w:lang w:val="en-US"/>
        </w:rPr>
        <w:t xml:space="preserve">M. </w:t>
      </w:r>
      <w:r w:rsidR="00E14F31" w:rsidRPr="002E76FB">
        <w:rPr>
          <w:lang w:val="en-US"/>
        </w:rPr>
        <w:t xml:space="preserve">Javed, The Best Machine Learning Algorithm for Handwritten Digits Recognition, 2020, </w:t>
      </w:r>
      <w:r w:rsidRPr="00046E19">
        <w:rPr>
          <w:szCs w:val="24"/>
          <w:lang w:val="en-US"/>
        </w:rPr>
        <w:t>url:</w:t>
      </w:r>
      <w:r>
        <w:fldChar w:fldCharType="begin"/>
      </w:r>
      <w:r w:rsidRPr="002D677C">
        <w:rPr>
          <w:lang w:val="en-US"/>
          <w:rPrChange w:id="111" w:author="Beata Basiura" w:date="2023-04-25T21:18:00Z">
            <w:rPr/>
          </w:rPrChange>
        </w:rPr>
        <w:instrText>HYPERLINK "https://towardsdatascience.com/the-best-machine-learning-algorithm-for-handwritten-digits-recognition-2c6089ad8f09"</w:instrText>
      </w:r>
      <w:r>
        <w:fldChar w:fldCharType="separate"/>
      </w:r>
      <w:r w:rsidR="005C6711" w:rsidRPr="00046E19">
        <w:rPr>
          <w:rStyle w:val="Hipercze"/>
          <w:szCs w:val="24"/>
          <w:lang w:val="en-US"/>
        </w:rPr>
        <w:t>https://towardsdatascience.com/the-best-machine-learning-algorithm-for-handwritten-digits-recognition-2c6089ad8f09</w:t>
      </w:r>
      <w:r>
        <w:rPr>
          <w:rStyle w:val="Hipercze"/>
          <w:szCs w:val="24"/>
          <w:lang w:val="en-US"/>
        </w:rPr>
        <w:fldChar w:fldCharType="end"/>
      </w:r>
      <w:r w:rsidRPr="00046E19">
        <w:rPr>
          <w:szCs w:val="24"/>
          <w:lang w:val="en-US"/>
        </w:rPr>
        <w:t>, dostęp: 1.03.2023</w:t>
      </w:r>
    </w:p>
    <w:p w14:paraId="5809463E" w14:textId="322D8315" w:rsidR="00DF68BA" w:rsidRDefault="00DF68BA" w:rsidP="00357662">
      <w:pPr>
        <w:rPr>
          <w:lang w:val="en-US" w:eastAsia="pl-PL"/>
        </w:rPr>
      </w:pPr>
      <w:r w:rsidRPr="00B437DA">
        <w:rPr>
          <w:lang w:val="en-US" w:eastAsia="pl-PL"/>
        </w:rPr>
        <w:t>[</w:t>
      </w:r>
      <w:r>
        <w:rPr>
          <w:lang w:val="en-US" w:eastAsia="pl-PL"/>
        </w:rPr>
        <w:t>5</w:t>
      </w:r>
      <w:r w:rsidRPr="00B437DA">
        <w:rPr>
          <w:lang w:val="en-US" w:eastAsia="pl-PL"/>
        </w:rPr>
        <w:t>] R. Gandhi,</w:t>
      </w:r>
      <w:r w:rsidRPr="00B437DA">
        <w:rPr>
          <w:lang w:val="en-US"/>
        </w:rPr>
        <w:t xml:space="preserve"> </w:t>
      </w:r>
      <w:r w:rsidRPr="00B437DA">
        <w:rPr>
          <w:i/>
          <w:iCs/>
          <w:lang w:val="en-US" w:eastAsia="pl-PL"/>
        </w:rPr>
        <w:t>Support Vector Machine — Introduction to Machine Learning Algorithms</w:t>
      </w:r>
      <w:r w:rsidRPr="00B437DA">
        <w:rPr>
          <w:lang w:val="en-US" w:eastAsia="pl-PL"/>
        </w:rPr>
        <w:t>, 2018, url:</w:t>
      </w:r>
      <w:r w:rsidRPr="00B437DA">
        <w:rPr>
          <w:lang w:val="en-US"/>
        </w:rPr>
        <w:t xml:space="preserve"> </w:t>
      </w:r>
      <w:r>
        <w:fldChar w:fldCharType="begin"/>
      </w:r>
      <w:r w:rsidRPr="002D677C">
        <w:rPr>
          <w:lang w:val="en-US"/>
          <w:rPrChange w:id="112" w:author="Beata Basiura" w:date="2023-04-25T21:18:00Z">
            <w:rPr/>
          </w:rPrChange>
        </w:rPr>
        <w:instrText>HYPERLINK "https://towardsdatascience.com/support-vector-machine-introduction-to-machine-learning-algorithms-934a444fca47"</w:instrText>
      </w:r>
      <w:r>
        <w:fldChar w:fldCharType="separate"/>
      </w:r>
      <w:r w:rsidRPr="00B437DA">
        <w:rPr>
          <w:rStyle w:val="Hipercze"/>
          <w:lang w:val="en-US" w:eastAsia="pl-PL"/>
        </w:rPr>
        <w:t>https://towardsdatascience.com/support-vector-machine-introduction-to-machine-learning-algorithms-934a444fca47</w:t>
      </w:r>
      <w:r>
        <w:rPr>
          <w:rStyle w:val="Hipercze"/>
          <w:lang w:val="en-US" w:eastAsia="pl-PL"/>
        </w:rPr>
        <w:fldChar w:fldCharType="end"/>
      </w:r>
      <w:r w:rsidRPr="00B437DA">
        <w:rPr>
          <w:lang w:val="en-US" w:eastAsia="pl-PL"/>
        </w:rPr>
        <w:t>, dostęp: 1.03.2023</w:t>
      </w:r>
    </w:p>
    <w:p w14:paraId="170A896F" w14:textId="495E68E5" w:rsidR="00F87F20" w:rsidRDefault="00F87F20" w:rsidP="00357662">
      <w:pPr>
        <w:rPr>
          <w:lang w:val="en-US"/>
        </w:rPr>
      </w:pPr>
      <w:r w:rsidRPr="00B437DA">
        <w:rPr>
          <w:lang w:val="en-US" w:eastAsia="pl-PL"/>
        </w:rPr>
        <w:t>[</w:t>
      </w:r>
      <w:r>
        <w:rPr>
          <w:lang w:val="en-US" w:eastAsia="pl-PL"/>
        </w:rPr>
        <w:t>6</w:t>
      </w:r>
      <w:r w:rsidRPr="00B437DA">
        <w:rPr>
          <w:lang w:val="en-US" w:eastAsia="pl-PL"/>
        </w:rPr>
        <w:t>]</w:t>
      </w:r>
      <w:r w:rsidRPr="00B437DA">
        <w:rPr>
          <w:lang w:val="en-US"/>
        </w:rPr>
        <w:t xml:space="preserve"> J. Brownlee, </w:t>
      </w:r>
      <w:r w:rsidRPr="00B437DA">
        <w:rPr>
          <w:i/>
          <w:iCs/>
          <w:lang w:val="en-US"/>
        </w:rPr>
        <w:t xml:space="preserve">Develop Deep Learning Models on Theano and TensorFlow Using </w:t>
      </w:r>
      <w:proofErr w:type="spellStart"/>
      <w:r w:rsidRPr="00B437DA">
        <w:rPr>
          <w:i/>
          <w:iCs/>
          <w:lang w:val="en-US"/>
        </w:rPr>
        <w:t>Keras</w:t>
      </w:r>
      <w:proofErr w:type="spellEnd"/>
      <w:r w:rsidRPr="00B437DA">
        <w:rPr>
          <w:i/>
          <w:iCs/>
          <w:lang w:val="en-US"/>
        </w:rPr>
        <w:t xml:space="preserve">, </w:t>
      </w:r>
      <w:r w:rsidRPr="00B437DA">
        <w:rPr>
          <w:lang w:val="en-US"/>
        </w:rPr>
        <w:t>2016, str: 37-42</w:t>
      </w:r>
      <w:r w:rsidRPr="00B437DA">
        <w:rPr>
          <w:i/>
          <w:iCs/>
          <w:lang w:val="en-US"/>
        </w:rPr>
        <w:t xml:space="preserve">, </w:t>
      </w:r>
      <w:r w:rsidRPr="00B437DA">
        <w:rPr>
          <w:lang w:val="en-US"/>
        </w:rPr>
        <w:t>116 – 134</w:t>
      </w:r>
    </w:p>
    <w:p w14:paraId="45EAEC49" w14:textId="6399FC62" w:rsidR="00171FC6" w:rsidRDefault="00171FC6" w:rsidP="00357662">
      <w:r>
        <w:rPr>
          <w:lang w:eastAsia="pl-PL"/>
        </w:rPr>
        <w:t xml:space="preserve">[7] M. </w:t>
      </w:r>
      <w:proofErr w:type="spellStart"/>
      <w:r>
        <w:rPr>
          <w:lang w:eastAsia="pl-PL"/>
        </w:rPr>
        <w:t>Mamczur</w:t>
      </w:r>
      <w:proofErr w:type="spellEnd"/>
      <w:r>
        <w:rPr>
          <w:lang w:eastAsia="pl-PL"/>
        </w:rPr>
        <w:t xml:space="preserve">, </w:t>
      </w:r>
      <w:r w:rsidRPr="00AA550E">
        <w:rPr>
          <w:i/>
          <w:iCs/>
        </w:rPr>
        <w:t>Jak działają konwolucyjne sieci neuronowe (CNN)?</w:t>
      </w:r>
      <w:r>
        <w:rPr>
          <w:i/>
          <w:iCs/>
        </w:rPr>
        <w:t>,</w:t>
      </w:r>
      <w:r w:rsidR="00B47461">
        <w:rPr>
          <w:i/>
          <w:iCs/>
        </w:rPr>
        <w:t xml:space="preserve"> </w:t>
      </w:r>
      <w:r>
        <w:t xml:space="preserve">2021, url: </w:t>
      </w:r>
      <w:hyperlink r:id="rId26" w:history="1">
        <w:r w:rsidRPr="00EF0370">
          <w:rPr>
            <w:rStyle w:val="Hipercze"/>
          </w:rPr>
          <w:t>https://miroslawmamczur.pl/jak-dzialaja-konwolucyjne-sieci-neuronowe-cnn/</w:t>
        </w:r>
      </w:hyperlink>
      <w:r>
        <w:t>, dostęp: 14.03.2023</w:t>
      </w:r>
    </w:p>
    <w:p w14:paraId="50E2FD7F" w14:textId="46E1C4FE" w:rsidR="00C83A02" w:rsidRDefault="00C83A02" w:rsidP="00357662">
      <w:pPr>
        <w:rPr>
          <w:lang w:val="en-US"/>
        </w:rPr>
      </w:pPr>
      <w:r w:rsidRPr="00B437DA">
        <w:rPr>
          <w:lang w:val="en-US"/>
        </w:rPr>
        <w:t>[</w:t>
      </w:r>
      <w:r>
        <w:rPr>
          <w:lang w:val="en-US"/>
        </w:rPr>
        <w:t>8</w:t>
      </w:r>
      <w:r w:rsidRPr="00B437DA">
        <w:rPr>
          <w:lang w:val="en-US"/>
        </w:rPr>
        <w:t xml:space="preserve">] D.C. </w:t>
      </w:r>
      <w:proofErr w:type="spellStart"/>
      <w:r w:rsidRPr="00B437DA">
        <w:rPr>
          <w:lang w:val="en-US"/>
        </w:rPr>
        <w:t>Ciresan</w:t>
      </w:r>
      <w:proofErr w:type="spellEnd"/>
      <w:r w:rsidRPr="00B437DA">
        <w:rPr>
          <w:lang w:val="en-US"/>
        </w:rPr>
        <w:t>, U. Meier</w:t>
      </w:r>
      <w:r w:rsidRPr="00B437DA">
        <w:rPr>
          <w:rFonts w:ascii="Courier New" w:hAnsi="Courier New" w:cs="Courier New"/>
          <w:lang w:val="en-US"/>
        </w:rPr>
        <w:t xml:space="preserve">, </w:t>
      </w:r>
      <w:r w:rsidRPr="00B437DA">
        <w:rPr>
          <w:lang w:val="en-US"/>
        </w:rPr>
        <w:t xml:space="preserve">L. M. Gambardella, J. </w:t>
      </w:r>
      <w:proofErr w:type="spellStart"/>
      <w:r w:rsidRPr="00B437DA">
        <w:rPr>
          <w:lang w:val="en-US"/>
        </w:rPr>
        <w:t>Schmidhuber</w:t>
      </w:r>
      <w:proofErr w:type="spellEnd"/>
      <w:r w:rsidRPr="00B437DA">
        <w:rPr>
          <w:lang w:val="en-US"/>
        </w:rPr>
        <w:t xml:space="preserve">, </w:t>
      </w:r>
      <w:r w:rsidRPr="00B437DA">
        <w:rPr>
          <w:i/>
          <w:iCs/>
          <w:lang w:val="en-US"/>
        </w:rPr>
        <w:t xml:space="preserve">Deep Big Multilayer </w:t>
      </w:r>
      <w:proofErr w:type="spellStart"/>
      <w:r w:rsidRPr="00B437DA">
        <w:rPr>
          <w:i/>
          <w:iCs/>
          <w:lang w:val="en-US"/>
        </w:rPr>
        <w:t>Perceptrons</w:t>
      </w:r>
      <w:proofErr w:type="spellEnd"/>
      <w:r w:rsidRPr="00B437DA">
        <w:rPr>
          <w:i/>
          <w:iCs/>
          <w:lang w:val="en-US"/>
        </w:rPr>
        <w:t xml:space="preserve"> For Digit Recognition, </w:t>
      </w:r>
      <w:r w:rsidRPr="00B437DA">
        <w:rPr>
          <w:lang w:val="en-US"/>
        </w:rPr>
        <w:t xml:space="preserve">2012, w: G. </w:t>
      </w:r>
      <w:proofErr w:type="spellStart"/>
      <w:r w:rsidRPr="00B437DA">
        <w:rPr>
          <w:lang w:val="en-US"/>
        </w:rPr>
        <w:t>Montavon</w:t>
      </w:r>
      <w:proofErr w:type="spellEnd"/>
      <w:r w:rsidRPr="00B437DA">
        <w:rPr>
          <w:lang w:val="en-US"/>
        </w:rPr>
        <w:t xml:space="preserve">, G.B. Orr, KR. Müller, </w:t>
      </w:r>
      <w:r w:rsidRPr="00B437DA">
        <w:rPr>
          <w:i/>
          <w:iCs/>
          <w:lang w:val="en-US"/>
        </w:rPr>
        <w:t>Neural Networks: Tricks of the Trade. Lecture Notes in Computer Science</w:t>
      </w:r>
      <w:r w:rsidRPr="00B437DA">
        <w:rPr>
          <w:lang w:val="en-US"/>
        </w:rPr>
        <w:t>, vol 7700, str: 581-598, Springer, Berlin, Heidelberg</w:t>
      </w:r>
    </w:p>
    <w:p w14:paraId="5E4F26F4" w14:textId="14137595" w:rsidR="00F22A1B" w:rsidRDefault="00F22A1B" w:rsidP="00357662">
      <w:pPr>
        <w:rPr>
          <w:i/>
          <w:iCs/>
          <w:lang w:val="en-US"/>
        </w:rPr>
      </w:pPr>
      <w:r w:rsidRPr="00C6346C">
        <w:rPr>
          <w:lang w:val="en-US"/>
        </w:rPr>
        <w:t>[</w:t>
      </w:r>
      <w:r>
        <w:rPr>
          <w:lang w:val="en-US"/>
        </w:rPr>
        <w:t>9</w:t>
      </w:r>
      <w:r w:rsidRPr="00C6346C">
        <w:rPr>
          <w:lang w:val="en-US"/>
        </w:rPr>
        <w:t>] S. Ahlawat, A. Choudhary, A. Nayyar, S. Singh, B. Yoon, 2020,</w:t>
      </w:r>
      <w:r w:rsidRPr="00BA3C22">
        <w:rPr>
          <w:i/>
          <w:iCs/>
          <w:lang w:val="en-US"/>
        </w:rPr>
        <w:t xml:space="preserve"> Improved Handwritten Digit Recognition Using Convolutional Neural Networks (CNN)</w:t>
      </w:r>
    </w:p>
    <w:p w14:paraId="49929D6F" w14:textId="6C34B7FC" w:rsidR="007D2215" w:rsidRDefault="007D2215" w:rsidP="00357662">
      <w:pPr>
        <w:rPr>
          <w:lang w:val="en-US"/>
        </w:rPr>
      </w:pPr>
      <w:r w:rsidRPr="00B437DA">
        <w:rPr>
          <w:lang w:val="en-US"/>
        </w:rPr>
        <w:t>[</w:t>
      </w:r>
      <w:r>
        <w:rPr>
          <w:lang w:val="en-US"/>
        </w:rPr>
        <w:t>10</w:t>
      </w:r>
      <w:r w:rsidRPr="00B437DA">
        <w:rPr>
          <w:lang w:val="en-US"/>
        </w:rPr>
        <w:t>] J. Nelson</w:t>
      </w:r>
      <w:r w:rsidRPr="00B437DA">
        <w:rPr>
          <w:i/>
          <w:iCs/>
          <w:lang w:val="en-US"/>
        </w:rPr>
        <w:t xml:space="preserve">, What is Image Preprocessing and Augmentation?, </w:t>
      </w:r>
      <w:proofErr w:type="spellStart"/>
      <w:r w:rsidRPr="00B437DA">
        <w:rPr>
          <w:lang w:val="en-US"/>
        </w:rPr>
        <w:t>Roboflow</w:t>
      </w:r>
      <w:proofErr w:type="spellEnd"/>
      <w:r w:rsidRPr="00B437DA">
        <w:rPr>
          <w:lang w:val="en-US"/>
        </w:rPr>
        <w:t xml:space="preserve">, 2020, url:  </w:t>
      </w:r>
      <w:r>
        <w:fldChar w:fldCharType="begin"/>
      </w:r>
      <w:r w:rsidRPr="002D677C">
        <w:rPr>
          <w:lang w:val="en-US"/>
          <w:rPrChange w:id="113" w:author="Beata Basiura" w:date="2023-04-25T21:18:00Z">
            <w:rPr/>
          </w:rPrChange>
        </w:rPr>
        <w:instrText>HYPERLINK "https://blog.roboflow.com/why-preprocess-augment/"</w:instrText>
      </w:r>
      <w:r>
        <w:fldChar w:fldCharType="separate"/>
      </w:r>
      <w:r w:rsidRPr="00B437DA">
        <w:rPr>
          <w:rStyle w:val="Hipercze"/>
          <w:lang w:val="en-US"/>
        </w:rPr>
        <w:t>https://blog.roboflow.com/why-preprocess-augment/</w:t>
      </w:r>
      <w:r>
        <w:rPr>
          <w:rStyle w:val="Hipercze"/>
          <w:lang w:val="en-US"/>
        </w:rPr>
        <w:fldChar w:fldCharType="end"/>
      </w:r>
      <w:r w:rsidRPr="00B437DA">
        <w:rPr>
          <w:lang w:val="en-US"/>
        </w:rPr>
        <w:t>, dostęp: 28.02.2023</w:t>
      </w:r>
    </w:p>
    <w:p w14:paraId="64148305" w14:textId="1EBEF4BB" w:rsidR="00A219FD" w:rsidRDefault="00A219FD" w:rsidP="00357662">
      <w:pPr>
        <w:rPr>
          <w:lang w:val="en-US"/>
        </w:rPr>
      </w:pPr>
      <w:r>
        <w:rPr>
          <w:lang w:val="en-US"/>
        </w:rPr>
        <w:lastRenderedPageBreak/>
        <w:t xml:space="preserve">[11] </w:t>
      </w:r>
      <w:r w:rsidRPr="0024135C">
        <w:rPr>
          <w:lang w:val="en-US"/>
        </w:rPr>
        <w:t xml:space="preserve">N. Bressler, </w:t>
      </w:r>
      <w:r w:rsidRPr="0024135C">
        <w:rPr>
          <w:i/>
          <w:iCs/>
          <w:lang w:val="en-US"/>
        </w:rPr>
        <w:t>How to Check the Accuracy of Your Machine Learning Model</w:t>
      </w:r>
      <w:r>
        <w:rPr>
          <w:i/>
          <w:iCs/>
          <w:lang w:val="en-US"/>
        </w:rPr>
        <w:t xml:space="preserve">, </w:t>
      </w:r>
      <w:r>
        <w:rPr>
          <w:lang w:val="en-US"/>
        </w:rPr>
        <w:t xml:space="preserve">2022, url: </w:t>
      </w:r>
      <w:r>
        <w:fldChar w:fldCharType="begin"/>
      </w:r>
      <w:r w:rsidRPr="002D677C">
        <w:rPr>
          <w:lang w:val="en-US"/>
          <w:rPrChange w:id="114" w:author="Beata Basiura" w:date="2023-04-25T21:18:00Z">
            <w:rPr/>
          </w:rPrChange>
        </w:rPr>
        <w:instrText>HYPERLINK "https://deepchecks.com/how-to-check-the-accuracy-of-your-machine-learning-model/"</w:instrText>
      </w:r>
      <w:r>
        <w:fldChar w:fldCharType="separate"/>
      </w:r>
      <w:r w:rsidRPr="00331F29">
        <w:rPr>
          <w:rStyle w:val="Hipercze"/>
          <w:lang w:val="en-US"/>
        </w:rPr>
        <w:t>https://deepchecks.com/how-to-check-the-accuracy-of-your-machine-learning-model/</w:t>
      </w:r>
      <w:r>
        <w:rPr>
          <w:rStyle w:val="Hipercze"/>
          <w:lang w:val="en-US"/>
        </w:rPr>
        <w:fldChar w:fldCharType="end"/>
      </w:r>
      <w:r>
        <w:rPr>
          <w:lang w:val="en-US"/>
        </w:rPr>
        <w:t>, dostęp: 23.03.2023</w:t>
      </w:r>
    </w:p>
    <w:p w14:paraId="1EBF6581" w14:textId="68E25E34" w:rsidR="009B4BFA" w:rsidRPr="000159B4" w:rsidRDefault="009B4BFA" w:rsidP="00357662">
      <w:pPr>
        <w:rPr>
          <w:i/>
          <w:iCs/>
          <w:lang w:val="en-US"/>
        </w:rPr>
      </w:pPr>
      <w:r w:rsidRPr="00B437DA">
        <w:rPr>
          <w:lang w:val="en-US" w:eastAsia="pl-PL"/>
        </w:rPr>
        <w:t>[</w:t>
      </w:r>
      <w:r>
        <w:rPr>
          <w:lang w:val="en-US" w:eastAsia="pl-PL"/>
        </w:rPr>
        <w:t>12</w:t>
      </w:r>
      <w:r w:rsidRPr="00B437DA">
        <w:rPr>
          <w:lang w:val="en-US" w:eastAsia="pl-PL"/>
        </w:rPr>
        <w:t xml:space="preserve">] D. </w:t>
      </w:r>
      <w:proofErr w:type="spellStart"/>
      <w:r w:rsidRPr="00B437DA">
        <w:rPr>
          <w:lang w:val="en-US" w:eastAsia="pl-PL"/>
        </w:rPr>
        <w:t>Nikolaiev</w:t>
      </w:r>
      <w:proofErr w:type="spellEnd"/>
      <w:r w:rsidRPr="00B437DA">
        <w:rPr>
          <w:lang w:val="en-US" w:eastAsia="pl-PL"/>
        </w:rPr>
        <w:t xml:space="preserve"> </w:t>
      </w:r>
      <w:r w:rsidRPr="00B437DA">
        <w:rPr>
          <w:i/>
          <w:iCs/>
          <w:lang w:val="en-US"/>
        </w:rPr>
        <w:t xml:space="preserve">Overfitting and Underfitting Principles, </w:t>
      </w:r>
      <w:r w:rsidRPr="00B437DA">
        <w:rPr>
          <w:lang w:val="en-US"/>
        </w:rPr>
        <w:t>2021,</w:t>
      </w:r>
      <w:r w:rsidRPr="00B437DA">
        <w:rPr>
          <w:i/>
          <w:iCs/>
          <w:lang w:val="en-US"/>
        </w:rPr>
        <w:t xml:space="preserve"> </w:t>
      </w:r>
      <w:r w:rsidRPr="00B437DA">
        <w:rPr>
          <w:lang w:val="en-US"/>
        </w:rPr>
        <w:t xml:space="preserve">url: </w:t>
      </w:r>
      <w:r>
        <w:fldChar w:fldCharType="begin"/>
      </w:r>
      <w:r w:rsidRPr="002D677C">
        <w:rPr>
          <w:lang w:val="en-US"/>
          <w:rPrChange w:id="115" w:author="Beata Basiura" w:date="2023-04-25T21:18:00Z">
            <w:rPr/>
          </w:rPrChange>
        </w:rPr>
        <w:instrText>HYPERLINK "https://towardsdatascience.com/overfitting-and-underfitting-principles-ea8964d9c45c"</w:instrText>
      </w:r>
      <w:r>
        <w:fldChar w:fldCharType="separate"/>
      </w:r>
      <w:r w:rsidRPr="00B437DA">
        <w:rPr>
          <w:rStyle w:val="Hipercze"/>
          <w:i/>
          <w:iCs/>
          <w:lang w:val="en-US"/>
        </w:rPr>
        <w:t>https://towardsdatascience.com/overfitting-and-underfitting-principles-ea8964d9c45c</w:t>
      </w:r>
      <w:r>
        <w:rPr>
          <w:rStyle w:val="Hipercze"/>
          <w:i/>
          <w:iCs/>
          <w:lang w:val="en-US"/>
        </w:rPr>
        <w:fldChar w:fldCharType="end"/>
      </w:r>
      <w:r w:rsidRPr="00B437DA">
        <w:rPr>
          <w:i/>
          <w:iCs/>
          <w:lang w:val="en-US"/>
        </w:rPr>
        <w:t xml:space="preserve">, </w:t>
      </w:r>
      <w:r w:rsidRPr="000D1F49">
        <w:rPr>
          <w:lang w:val="en-US"/>
        </w:rPr>
        <w:t>dostęp:</w:t>
      </w:r>
      <w:r w:rsidRPr="00B437DA">
        <w:rPr>
          <w:i/>
          <w:iCs/>
          <w:lang w:val="en-US"/>
        </w:rPr>
        <w:t xml:space="preserve"> 14.03.2023</w:t>
      </w:r>
    </w:p>
    <w:p w14:paraId="7A0C6B8C" w14:textId="191B644E" w:rsidR="00C83A02" w:rsidRDefault="00C83A02" w:rsidP="00EE11A4">
      <w:pPr>
        <w:rPr>
          <w:lang w:val="en-US" w:eastAsia="pl-PL"/>
        </w:rPr>
      </w:pPr>
      <w:r w:rsidRPr="00B437DA">
        <w:rPr>
          <w:lang w:val="en-US" w:eastAsia="pl-PL"/>
        </w:rPr>
        <w:t>[</w:t>
      </w:r>
      <w:r>
        <w:rPr>
          <w:lang w:val="en-US" w:eastAsia="pl-PL"/>
        </w:rPr>
        <w:t>1</w:t>
      </w:r>
      <w:r w:rsidR="009B4BFA">
        <w:rPr>
          <w:lang w:val="en-US" w:eastAsia="pl-PL"/>
        </w:rPr>
        <w:t>3</w:t>
      </w:r>
      <w:r w:rsidRPr="00B437DA">
        <w:rPr>
          <w:lang w:val="en-US" w:eastAsia="pl-PL"/>
        </w:rPr>
        <w:t xml:space="preserve">] J. Brownlee, </w:t>
      </w:r>
      <w:r w:rsidRPr="00B437DA">
        <w:rPr>
          <w:i/>
          <w:iCs/>
          <w:lang w:val="en-US"/>
        </w:rPr>
        <w:t xml:space="preserve">How to use Learning Curves to Diagnose Machine Learning Model Performance, 2019, </w:t>
      </w:r>
      <w:r w:rsidRPr="00B437DA">
        <w:rPr>
          <w:lang w:val="en-US" w:eastAsia="pl-PL"/>
        </w:rPr>
        <w:t xml:space="preserve">url: </w:t>
      </w:r>
      <w:r>
        <w:fldChar w:fldCharType="begin"/>
      </w:r>
      <w:r w:rsidRPr="002D677C">
        <w:rPr>
          <w:lang w:val="en-US"/>
          <w:rPrChange w:id="116" w:author="Beata Basiura" w:date="2023-04-25T21:18:00Z">
            <w:rPr/>
          </w:rPrChange>
        </w:rPr>
        <w:instrText>HYPERLINK "https://machinelearningmastery.com/learning-curves-for-diagnosing-machine-learning-model-performance/"</w:instrText>
      </w:r>
      <w:r>
        <w:fldChar w:fldCharType="separate"/>
      </w:r>
      <w:r w:rsidRPr="00B437DA">
        <w:rPr>
          <w:rStyle w:val="Hipercze"/>
          <w:lang w:val="en-US" w:eastAsia="pl-PL"/>
        </w:rPr>
        <w:t>https://machinelearningmastery.com/learning-curves-for-diagnosing-machine-learning-model-performance/</w:t>
      </w:r>
      <w:r>
        <w:rPr>
          <w:rStyle w:val="Hipercze"/>
          <w:lang w:val="en-US" w:eastAsia="pl-PL"/>
        </w:rPr>
        <w:fldChar w:fldCharType="end"/>
      </w:r>
      <w:r w:rsidRPr="00B437DA">
        <w:rPr>
          <w:lang w:val="en-US" w:eastAsia="pl-PL"/>
        </w:rPr>
        <w:t xml:space="preserve">, </w:t>
      </w:r>
      <w:r w:rsidRPr="000D1F49">
        <w:rPr>
          <w:lang w:val="en-US" w:eastAsia="pl-PL"/>
        </w:rPr>
        <w:t>dostęp:</w:t>
      </w:r>
      <w:r w:rsidRPr="00B437DA">
        <w:rPr>
          <w:lang w:val="en-US" w:eastAsia="pl-PL"/>
        </w:rPr>
        <w:t xml:space="preserve"> 9.03.2023</w:t>
      </w:r>
    </w:p>
    <w:p w14:paraId="1E8CA3EE" w14:textId="3281950D" w:rsidR="00B11098" w:rsidRDefault="00C6346C" w:rsidP="00B11098">
      <w:pPr>
        <w:rPr>
          <w:lang w:val="en-US"/>
        </w:rPr>
      </w:pPr>
      <w:r>
        <w:rPr>
          <w:lang w:val="en-US"/>
        </w:rPr>
        <w:t>[14]</w:t>
      </w:r>
      <w:r w:rsidR="00E7528E">
        <w:rPr>
          <w:lang w:val="en-US"/>
        </w:rPr>
        <w:t xml:space="preserve"> </w:t>
      </w:r>
      <w:r w:rsidR="00B11098">
        <w:rPr>
          <w:lang w:val="en-US"/>
        </w:rPr>
        <w:t xml:space="preserve">A </w:t>
      </w:r>
      <w:proofErr w:type="spellStart"/>
      <w:r w:rsidR="00B11098">
        <w:rPr>
          <w:lang w:val="en-US"/>
        </w:rPr>
        <w:t>Lekhtman</w:t>
      </w:r>
      <w:proofErr w:type="spellEnd"/>
      <w:r w:rsidR="00B11098">
        <w:rPr>
          <w:lang w:val="en-US"/>
        </w:rPr>
        <w:t xml:space="preserve">, 2019, </w:t>
      </w:r>
      <w:r w:rsidR="00B11098" w:rsidRPr="00B11098">
        <w:rPr>
          <w:i/>
          <w:iCs/>
          <w:lang w:val="en-US"/>
        </w:rPr>
        <w:t>Data Science in Medicine — Precision &amp; Recall or Specificity &amp; Sensitivity?</w:t>
      </w:r>
      <w:r w:rsidR="00F523E5">
        <w:rPr>
          <w:i/>
          <w:iCs/>
          <w:lang w:val="en-US"/>
        </w:rPr>
        <w:t xml:space="preserve">, </w:t>
      </w:r>
      <w:r w:rsidR="00F523E5">
        <w:rPr>
          <w:lang w:val="en-US"/>
        </w:rPr>
        <w:t xml:space="preserve">url: </w:t>
      </w:r>
      <w:r>
        <w:fldChar w:fldCharType="begin"/>
      </w:r>
      <w:r w:rsidRPr="002D677C">
        <w:rPr>
          <w:lang w:val="en-US"/>
          <w:rPrChange w:id="117" w:author="Beata Basiura" w:date="2023-04-25T21:18:00Z">
            <w:rPr/>
          </w:rPrChange>
        </w:rPr>
        <w:instrText>HYPERLINK "https://towardsdatascience.com/should-i-look-at-precision-recall-or-specificity-sensitivity-3946158aace1"</w:instrText>
      </w:r>
      <w:r>
        <w:fldChar w:fldCharType="separate"/>
      </w:r>
      <w:r w:rsidR="00A22284" w:rsidRPr="00A76659">
        <w:rPr>
          <w:rStyle w:val="Hipercze"/>
          <w:lang w:val="en-US"/>
        </w:rPr>
        <w:t>https://towardsdatascience.com/should-i-look-at-precision-recall-or-specificity-sensitivity-3946158aace1</w:t>
      </w:r>
      <w:r>
        <w:rPr>
          <w:rStyle w:val="Hipercze"/>
          <w:lang w:val="en-US"/>
        </w:rPr>
        <w:fldChar w:fldCharType="end"/>
      </w:r>
      <w:r w:rsidR="00241289">
        <w:rPr>
          <w:lang w:val="en-US"/>
        </w:rPr>
        <w:t>, dostęp: 29.03.2023</w:t>
      </w:r>
    </w:p>
    <w:p w14:paraId="268EF40F" w14:textId="5DFAF81A" w:rsidR="000D4D99" w:rsidRPr="002073AA" w:rsidRDefault="00E432B6" w:rsidP="000D4D99">
      <w:pPr>
        <w:rPr>
          <w:sz w:val="48"/>
          <w:lang w:val="en-US"/>
        </w:rPr>
      </w:pPr>
      <w:r>
        <w:rPr>
          <w:lang w:val="en-US"/>
        </w:rPr>
        <w:t xml:space="preserve">[15] </w:t>
      </w:r>
      <w:r w:rsidR="003112AC">
        <w:rPr>
          <w:lang w:val="en-US"/>
        </w:rPr>
        <w:t xml:space="preserve">S. </w:t>
      </w:r>
      <w:proofErr w:type="spellStart"/>
      <w:r w:rsidR="003112AC">
        <w:rPr>
          <w:lang w:val="en-US"/>
        </w:rPr>
        <w:t>Ghoneim</w:t>
      </w:r>
      <w:proofErr w:type="spellEnd"/>
      <w:r w:rsidR="003112AC">
        <w:rPr>
          <w:lang w:val="en-US"/>
        </w:rPr>
        <w:t xml:space="preserve">, </w:t>
      </w:r>
      <w:r w:rsidR="0000746C">
        <w:rPr>
          <w:lang w:val="en-US"/>
        </w:rPr>
        <w:t xml:space="preserve">2019, </w:t>
      </w:r>
      <w:r w:rsidR="000D4D99" w:rsidRPr="000D4D99">
        <w:rPr>
          <w:i/>
          <w:iCs/>
          <w:lang w:val="en-US"/>
        </w:rPr>
        <w:t>Accuracy, Recall, Precision, F-Score &amp; Specificity, which to optimize on?</w:t>
      </w:r>
      <w:r w:rsidR="002073AA">
        <w:rPr>
          <w:i/>
          <w:iCs/>
          <w:lang w:val="en-US"/>
        </w:rPr>
        <w:t xml:space="preserve">, </w:t>
      </w:r>
      <w:r w:rsidR="002073AA">
        <w:rPr>
          <w:lang w:val="en-US"/>
        </w:rPr>
        <w:t xml:space="preserve">url: </w:t>
      </w:r>
      <w:r>
        <w:fldChar w:fldCharType="begin"/>
      </w:r>
      <w:r w:rsidRPr="002D677C">
        <w:rPr>
          <w:lang w:val="en-US"/>
          <w:rPrChange w:id="118" w:author="Beata Basiura" w:date="2023-04-25T21:18:00Z">
            <w:rPr/>
          </w:rPrChange>
        </w:rPr>
        <w:instrText>HYPERLINK "https://towardsdatascience.com/accuracy-recall-precision-f-score-specificity-which-to-optimize-on-867d3f11124"</w:instrText>
      </w:r>
      <w:r>
        <w:fldChar w:fldCharType="separate"/>
      </w:r>
      <w:r w:rsidR="00A57965" w:rsidRPr="00A76659">
        <w:rPr>
          <w:rStyle w:val="Hipercze"/>
          <w:lang w:val="en-US"/>
        </w:rPr>
        <w:t>https://towardsdatascience.com/accuracy-recall-precision-f-score-specificity-which-to-optimize-on-867d3f11124</w:t>
      </w:r>
      <w:r>
        <w:rPr>
          <w:rStyle w:val="Hipercze"/>
          <w:lang w:val="en-US"/>
        </w:rPr>
        <w:fldChar w:fldCharType="end"/>
      </w:r>
      <w:r w:rsidR="00A57965">
        <w:rPr>
          <w:lang w:val="en-US"/>
        </w:rPr>
        <w:t>, dostęp: 29.03.2023</w:t>
      </w:r>
    </w:p>
    <w:p w14:paraId="30FBE18F" w14:textId="6CCC61AB" w:rsidR="009628DA" w:rsidRPr="00B437DA" w:rsidRDefault="009628DA">
      <w:pPr>
        <w:rPr>
          <w:lang w:val="en-US"/>
        </w:rPr>
      </w:pPr>
      <w:r w:rsidRPr="00B437DA">
        <w:rPr>
          <w:lang w:val="en-US"/>
        </w:rPr>
        <w:br w:type="page"/>
      </w:r>
    </w:p>
    <w:p w14:paraId="3BFC8340" w14:textId="469A8562" w:rsidR="00F30705" w:rsidRPr="002B0D59" w:rsidRDefault="00F30705" w:rsidP="009628DA">
      <w:pPr>
        <w:pStyle w:val="Nagwek1"/>
      </w:pPr>
      <w:bookmarkStart w:id="119" w:name="_Toc134193524"/>
      <w:r w:rsidRPr="002B0D59">
        <w:lastRenderedPageBreak/>
        <w:t>Aneks (kod, tabelka z danymi, treść ankiety)</w:t>
      </w:r>
      <w:bookmarkEnd w:id="119"/>
    </w:p>
    <w:p w14:paraId="7EC3CD0A" w14:textId="112E6E78" w:rsidR="00D970F0" w:rsidRPr="00A60C6C" w:rsidRDefault="00D970F0" w:rsidP="003A4384">
      <w:pPr>
        <w:rPr>
          <w:rFonts w:ascii="Segoe UI" w:hAnsi="Segoe UI" w:cs="Segoe UI"/>
          <w:sz w:val="18"/>
          <w:szCs w:val="18"/>
        </w:rPr>
      </w:pPr>
    </w:p>
    <w:sectPr w:rsidR="00D970F0" w:rsidRPr="00A60C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2" w:author="Beata Basiura" w:date="2023-04-25T21:41:00Z" w:initials="BB">
    <w:p w14:paraId="42142780" w14:textId="77777777" w:rsidR="00CB3022" w:rsidRDefault="00CB3022" w:rsidP="00922697">
      <w:pPr>
        <w:pStyle w:val="Tekstkomentarza"/>
        <w:jc w:val="left"/>
      </w:pPr>
      <w:r>
        <w:rPr>
          <w:rStyle w:val="Odwoaniedokomentarza"/>
        </w:rPr>
        <w:annotationRef/>
      </w:r>
      <w:r>
        <w:t>Napisałabym że "może być prostą"  bo w szczególności może też być bardziej skomplikowanym wyrażeniem ☺️</w:t>
      </w:r>
    </w:p>
  </w:comment>
  <w:comment w:id="13" w:author="Beata Basiura" w:date="2023-04-25T21:47:00Z" w:initials="BB">
    <w:p w14:paraId="5ADC52E3" w14:textId="77777777" w:rsidR="000A6882" w:rsidRDefault="000A6882" w:rsidP="00604DB4">
      <w:pPr>
        <w:pStyle w:val="Tekstkomentarza"/>
        <w:jc w:val="left"/>
      </w:pPr>
      <w:r>
        <w:rPr>
          <w:rStyle w:val="Odwoaniedokomentarza"/>
        </w:rPr>
        <w:annotationRef/>
      </w:r>
      <w:r>
        <w:t>Albo wszędzie dodac angielskie terminy albo nigdzie ?</w:t>
      </w:r>
    </w:p>
  </w:comment>
  <w:comment w:id="17" w:author="Beata Basiura" w:date="2023-04-25T21:50:00Z" w:initials="BB">
    <w:p w14:paraId="1EA9BE1D" w14:textId="77777777" w:rsidR="008615E8" w:rsidRDefault="008615E8" w:rsidP="001B5D5C">
      <w:pPr>
        <w:pStyle w:val="Tekstkomentarza"/>
        <w:jc w:val="left"/>
      </w:pPr>
      <w:r>
        <w:rPr>
          <w:rStyle w:val="Odwoaniedokomentarza"/>
        </w:rPr>
        <w:annotationRef/>
      </w:r>
      <w:r>
        <w:t>Czy tu były jeszcze jakieś metody badane czy tylko te dwie ?</w:t>
      </w:r>
    </w:p>
  </w:comment>
  <w:comment w:id="18" w:author="Beata Basiura" w:date="2023-04-28T12:03:00Z" w:initials="BB">
    <w:p w14:paraId="1D8AA105" w14:textId="77777777" w:rsidR="0096057C" w:rsidRDefault="0096057C" w:rsidP="00433FC5">
      <w:pPr>
        <w:pStyle w:val="Tekstkomentarza"/>
        <w:jc w:val="left"/>
      </w:pPr>
      <w:r>
        <w:rPr>
          <w:rStyle w:val="Odwoaniedokomentarza"/>
        </w:rPr>
        <w:annotationRef/>
      </w:r>
      <w:r>
        <w:t>Dwie wystarczą tylko gdzieś trzeba je trochę dokładniej opisać (pewnie w drugim rozdziale) w zastosowaniu do rozpoznawania liczb.</w:t>
      </w:r>
    </w:p>
  </w:comment>
  <w:comment w:id="26" w:author="Beata Basiura" w:date="2023-04-25T21:57:00Z" w:initials="BB">
    <w:p w14:paraId="178372E1" w14:textId="358180B2" w:rsidR="00C47FFE" w:rsidRDefault="00C47FFE" w:rsidP="00BC74D6">
      <w:pPr>
        <w:pStyle w:val="Tekstkomentarza"/>
        <w:jc w:val="left"/>
      </w:pPr>
      <w:r>
        <w:rPr>
          <w:rStyle w:val="Odwoaniedokomentarza"/>
        </w:rPr>
        <w:annotationRef/>
      </w:r>
      <w:r>
        <w:t>??Czy tu nie ma jakiejś pomyłki ?</w:t>
      </w:r>
    </w:p>
  </w:comment>
  <w:comment w:id="81" w:author="Monika Etrych" w:date="2023-04-23T10:52:00Z" w:initials="ME">
    <w:p w14:paraId="2BDD1BEC" w14:textId="77777777" w:rsidR="00C560D7" w:rsidRDefault="00C560D7" w:rsidP="00C560D7">
      <w:pPr>
        <w:pStyle w:val="Tekstkomentarza"/>
        <w:jc w:val="left"/>
      </w:pPr>
      <w:r>
        <w:rPr>
          <w:rStyle w:val="Odwoaniedokomentarza"/>
        </w:rPr>
        <w:annotationRef/>
      </w:r>
      <w:r>
        <w:t>Rysunek klas</w:t>
      </w:r>
    </w:p>
  </w:comment>
  <w:comment w:id="86" w:author="Monika Etrych" w:date="2023-04-26T11:35:00Z" w:initials="ME">
    <w:p w14:paraId="5C84F1E4" w14:textId="77777777" w:rsidR="00C560D7" w:rsidRDefault="00C560D7" w:rsidP="00C560D7">
      <w:pPr>
        <w:pStyle w:val="Tekstkomentarza"/>
        <w:jc w:val="left"/>
      </w:pPr>
      <w:r>
        <w:rPr>
          <w:rStyle w:val="Odwoaniedokomentarza"/>
        </w:rPr>
        <w:annotationRef/>
      </w:r>
      <w:r>
        <w:t>Nie wiem czy warto o tym pisać</w:t>
      </w:r>
    </w:p>
  </w:comment>
  <w:comment w:id="89" w:author="Monika Etrych" w:date="2023-04-23T14:43:00Z" w:initials="ME">
    <w:p w14:paraId="7340AAC4" w14:textId="77777777" w:rsidR="00C560D7" w:rsidRDefault="00C560D7" w:rsidP="00C560D7">
      <w:pPr>
        <w:pStyle w:val="Tekstkomentarza"/>
        <w:jc w:val="left"/>
      </w:pPr>
      <w:r>
        <w:rPr>
          <w:rStyle w:val="Odwoaniedokomentarza"/>
        </w:rPr>
        <w:annotationRef/>
      </w:r>
      <w:r>
        <w:t>Zminić obrazek na własny</w:t>
      </w:r>
    </w:p>
  </w:comment>
  <w:comment w:id="90" w:author="Monika Etrych" w:date="2023-04-23T14:45:00Z" w:initials="ME">
    <w:p w14:paraId="12E41379" w14:textId="77777777" w:rsidR="00C560D7" w:rsidRDefault="00C560D7" w:rsidP="00C560D7">
      <w:pPr>
        <w:pStyle w:val="Tekstkomentarza"/>
        <w:jc w:val="left"/>
      </w:pPr>
      <w:r>
        <w:rPr>
          <w:rStyle w:val="Odwoaniedokomentarza"/>
        </w:rPr>
        <w:annotationRef/>
      </w:r>
      <w:r>
        <w:t>Metody preprocessingu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2142780" w15:done="0"/>
  <w15:commentEx w15:paraId="5ADC52E3" w15:done="0"/>
  <w15:commentEx w15:paraId="1EA9BE1D" w15:done="0"/>
  <w15:commentEx w15:paraId="1D8AA105" w15:paraIdParent="1EA9BE1D" w15:done="0"/>
  <w15:commentEx w15:paraId="178372E1" w15:done="0"/>
  <w15:commentEx w15:paraId="2BDD1BEC" w15:done="0"/>
  <w15:commentEx w15:paraId="5C84F1E4" w15:done="0"/>
  <w15:commentEx w15:paraId="7340AAC4" w15:done="1"/>
  <w15:commentEx w15:paraId="12E4137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F2C7A1" w16cex:dateUtc="2023-04-25T19:41:00Z"/>
  <w16cex:commentExtensible w16cex:durableId="27F2C8D6" w16cex:dateUtc="2023-04-25T19:47:00Z"/>
  <w16cex:commentExtensible w16cex:durableId="27F2C98D" w16cex:dateUtc="2023-04-25T19:50:00Z"/>
  <w16cex:commentExtensible w16cex:durableId="27F634AD" w16cex:dateUtc="2023-04-28T10:03:00Z"/>
  <w16cex:commentExtensible w16cex:durableId="27F2CB3C" w16cex:dateUtc="2023-04-25T19:57:00Z"/>
  <w16cex:commentExtensible w16cex:durableId="27EF8C7A" w16cex:dateUtc="2023-04-23T08:52:00Z"/>
  <w16cex:commentExtensible w16cex:durableId="27F38B01" w16cex:dateUtc="2023-04-26T09:35:00Z"/>
  <w16cex:commentExtensible w16cex:durableId="27EFC27B" w16cex:dateUtc="2023-04-23T12:43:00Z"/>
  <w16cex:commentExtensible w16cex:durableId="27EFC324" w16cex:dateUtc="2023-04-23T12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2142780" w16cid:durableId="27F2C7A1"/>
  <w16cid:commentId w16cid:paraId="5ADC52E3" w16cid:durableId="27F2C8D6"/>
  <w16cid:commentId w16cid:paraId="1EA9BE1D" w16cid:durableId="27F2C98D"/>
  <w16cid:commentId w16cid:paraId="1D8AA105" w16cid:durableId="27F634AD"/>
  <w16cid:commentId w16cid:paraId="178372E1" w16cid:durableId="27F2CB3C"/>
  <w16cid:commentId w16cid:paraId="2BDD1BEC" w16cid:durableId="27EF8C7A"/>
  <w16cid:commentId w16cid:paraId="5C84F1E4" w16cid:durableId="27F38B01"/>
  <w16cid:commentId w16cid:paraId="7340AAC4" w16cid:durableId="27EFC27B"/>
  <w16cid:commentId w16cid:paraId="12E41379" w16cid:durableId="27EFC32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itillium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MR1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61802"/>
    <w:multiLevelType w:val="multilevel"/>
    <w:tmpl w:val="B73046A6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  <w:sz w:val="2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6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26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sz w:val="26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26"/>
      </w:rPr>
    </w:lvl>
  </w:abstractNum>
  <w:abstractNum w:abstractNumId="1" w15:restartNumberingAfterBreak="0">
    <w:nsid w:val="056767C0"/>
    <w:multiLevelType w:val="hybridMultilevel"/>
    <w:tmpl w:val="FC282F9A"/>
    <w:lvl w:ilvl="0" w:tplc="899A57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35E66B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9FCFF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0CDB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66A8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90E0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74B3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1A42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F273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6B409A"/>
    <w:multiLevelType w:val="hybridMultilevel"/>
    <w:tmpl w:val="44E8F8D8"/>
    <w:lvl w:ilvl="0" w:tplc="2B4413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FC986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5648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F0CF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4CC9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ED6FC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C8479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F40D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22FD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1F59A2"/>
    <w:multiLevelType w:val="hybridMultilevel"/>
    <w:tmpl w:val="D3448784"/>
    <w:lvl w:ilvl="0" w:tplc="38E65C62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84D67A40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8494C7E0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555C1180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B91E505A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20DAC310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EFA089C4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A8C8B216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8958576A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4" w15:restartNumberingAfterBreak="0">
    <w:nsid w:val="21685BA6"/>
    <w:multiLevelType w:val="hybridMultilevel"/>
    <w:tmpl w:val="727CA2CA"/>
    <w:lvl w:ilvl="0" w:tplc="B742153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A425F9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12818C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7ECD73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2065A2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542E5A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3C8B0B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CAE549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7DCBBF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5" w15:restartNumberingAfterBreak="0">
    <w:nsid w:val="250A23CD"/>
    <w:multiLevelType w:val="multilevel"/>
    <w:tmpl w:val="5EE26C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D21163A"/>
    <w:multiLevelType w:val="hybridMultilevel"/>
    <w:tmpl w:val="E534BB2E"/>
    <w:lvl w:ilvl="0" w:tplc="596285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8AF3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92615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EA4E7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54DA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1E2FA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104D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A064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6284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8D4ACD"/>
    <w:multiLevelType w:val="hybridMultilevel"/>
    <w:tmpl w:val="B50E69E8"/>
    <w:lvl w:ilvl="0" w:tplc="7E9464A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A1C645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9BE4E8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AB686A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0D6D4D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7C60AC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43E57F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D72D5C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4C6B94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8" w15:restartNumberingAfterBreak="0">
    <w:nsid w:val="30EA5055"/>
    <w:multiLevelType w:val="hybridMultilevel"/>
    <w:tmpl w:val="2832745E"/>
    <w:lvl w:ilvl="0" w:tplc="BEA0B12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AEAEDB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D8A2D8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1E6523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FAECF6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3DA016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344307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6C28FF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136E7C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9" w15:restartNumberingAfterBreak="0">
    <w:nsid w:val="30F32489"/>
    <w:multiLevelType w:val="multilevel"/>
    <w:tmpl w:val="B73046A6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  <w:sz w:val="2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6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26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sz w:val="26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26"/>
      </w:rPr>
    </w:lvl>
  </w:abstractNum>
  <w:abstractNum w:abstractNumId="10" w15:restartNumberingAfterBreak="0">
    <w:nsid w:val="35257F57"/>
    <w:multiLevelType w:val="multilevel"/>
    <w:tmpl w:val="160AE41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1" w15:restartNumberingAfterBreak="0">
    <w:nsid w:val="41866773"/>
    <w:multiLevelType w:val="multilevel"/>
    <w:tmpl w:val="E464826A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2" w15:restartNumberingAfterBreak="0">
    <w:nsid w:val="41CC7BDB"/>
    <w:multiLevelType w:val="multilevel"/>
    <w:tmpl w:val="4E94F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0442C5"/>
    <w:multiLevelType w:val="multilevel"/>
    <w:tmpl w:val="813EC272"/>
    <w:lvl w:ilvl="0">
      <w:start w:val="2"/>
      <w:numFmt w:val="decimal"/>
      <w:lvlText w:val="%1."/>
      <w:lvlJc w:val="left"/>
      <w:pPr>
        <w:ind w:left="384" w:hanging="384"/>
      </w:pPr>
      <w:rPr>
        <w:rFonts w:hint="default"/>
        <w:sz w:val="2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6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26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sz w:val="26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26"/>
      </w:rPr>
    </w:lvl>
  </w:abstractNum>
  <w:abstractNum w:abstractNumId="14" w15:restartNumberingAfterBreak="0">
    <w:nsid w:val="43030700"/>
    <w:multiLevelType w:val="hybridMultilevel"/>
    <w:tmpl w:val="B30C7946"/>
    <w:lvl w:ilvl="0" w:tplc="1C345AC6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1B477F"/>
    <w:multiLevelType w:val="hybridMultilevel"/>
    <w:tmpl w:val="758CE05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60542F"/>
    <w:multiLevelType w:val="hybridMultilevel"/>
    <w:tmpl w:val="CEB447C6"/>
    <w:lvl w:ilvl="0" w:tplc="F9724A92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19845214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5928DF12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3E3C11BE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FBEC270A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151C5B48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316EA14C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57166822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61206E86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17" w15:restartNumberingAfterBreak="0">
    <w:nsid w:val="4EB2484F"/>
    <w:multiLevelType w:val="hybridMultilevel"/>
    <w:tmpl w:val="770ECAA4"/>
    <w:lvl w:ilvl="0" w:tplc="808E49C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EBAAC3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8928B3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6310E9F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2DAB0C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90E336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A7C1AA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FE87AD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526DEA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8" w15:restartNumberingAfterBreak="0">
    <w:nsid w:val="56F6651E"/>
    <w:multiLevelType w:val="hybridMultilevel"/>
    <w:tmpl w:val="10FE4216"/>
    <w:lvl w:ilvl="0" w:tplc="A0521AF2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27CE6F2A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04F2F7D8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B370576C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54386F0E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D506FBD2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442A8A1C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B94AF1D4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E2CA0694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19" w15:restartNumberingAfterBreak="0">
    <w:nsid w:val="5FFF7466"/>
    <w:multiLevelType w:val="multilevel"/>
    <w:tmpl w:val="6E4235D6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20" w15:restartNumberingAfterBreak="0">
    <w:nsid w:val="61913AFB"/>
    <w:multiLevelType w:val="multilevel"/>
    <w:tmpl w:val="E0781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54399E"/>
    <w:multiLevelType w:val="multilevel"/>
    <w:tmpl w:val="B73046A6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  <w:sz w:val="2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6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26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sz w:val="26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26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sz w:val="26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sz w:val="26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26"/>
      </w:rPr>
    </w:lvl>
  </w:abstractNum>
  <w:abstractNum w:abstractNumId="22" w15:restartNumberingAfterBreak="0">
    <w:nsid w:val="6BFB3AF8"/>
    <w:multiLevelType w:val="multilevel"/>
    <w:tmpl w:val="E464826A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3" w15:restartNumberingAfterBreak="0">
    <w:nsid w:val="6F3D54F7"/>
    <w:multiLevelType w:val="hybridMultilevel"/>
    <w:tmpl w:val="BBE03680"/>
    <w:lvl w:ilvl="0" w:tplc="22ACA1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70E55BC1"/>
    <w:multiLevelType w:val="hybridMultilevel"/>
    <w:tmpl w:val="9552F0EE"/>
    <w:lvl w:ilvl="0" w:tplc="7CD218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0EC08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D0CF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EC10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8EB8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203B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943A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9C3A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AE12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8006097">
    <w:abstractNumId w:val="2"/>
  </w:num>
  <w:num w:numId="2" w16cid:durableId="213854742">
    <w:abstractNumId w:val="24"/>
  </w:num>
  <w:num w:numId="3" w16cid:durableId="2130203478">
    <w:abstractNumId w:val="1"/>
  </w:num>
  <w:num w:numId="4" w16cid:durableId="1779910236">
    <w:abstractNumId w:val="19"/>
  </w:num>
  <w:num w:numId="5" w16cid:durableId="1410470162">
    <w:abstractNumId w:val="9"/>
  </w:num>
  <w:num w:numId="6" w16cid:durableId="240718634">
    <w:abstractNumId w:val="13"/>
  </w:num>
  <w:num w:numId="7" w16cid:durableId="674454901">
    <w:abstractNumId w:val="6"/>
  </w:num>
  <w:num w:numId="8" w16cid:durableId="733242325">
    <w:abstractNumId w:val="21"/>
  </w:num>
  <w:num w:numId="9" w16cid:durableId="405500125">
    <w:abstractNumId w:val="14"/>
  </w:num>
  <w:num w:numId="10" w16cid:durableId="1472552526">
    <w:abstractNumId w:val="12"/>
  </w:num>
  <w:num w:numId="11" w16cid:durableId="302345076">
    <w:abstractNumId w:val="5"/>
  </w:num>
  <w:num w:numId="12" w16cid:durableId="980885260">
    <w:abstractNumId w:val="0"/>
  </w:num>
  <w:num w:numId="13" w16cid:durableId="888877221">
    <w:abstractNumId w:val="3"/>
  </w:num>
  <w:num w:numId="14" w16cid:durableId="381951491">
    <w:abstractNumId w:val="17"/>
  </w:num>
  <w:num w:numId="15" w16cid:durableId="432626553">
    <w:abstractNumId w:val="8"/>
  </w:num>
  <w:num w:numId="16" w16cid:durableId="1665471900">
    <w:abstractNumId w:val="7"/>
  </w:num>
  <w:num w:numId="17" w16cid:durableId="318271289">
    <w:abstractNumId w:val="16"/>
  </w:num>
  <w:num w:numId="18" w16cid:durableId="380908769">
    <w:abstractNumId w:val="4"/>
  </w:num>
  <w:num w:numId="19" w16cid:durableId="2003116214">
    <w:abstractNumId w:val="18"/>
  </w:num>
  <w:num w:numId="20" w16cid:durableId="178084287">
    <w:abstractNumId w:val="22"/>
  </w:num>
  <w:num w:numId="21" w16cid:durableId="1967545403">
    <w:abstractNumId w:val="11"/>
  </w:num>
  <w:num w:numId="22" w16cid:durableId="1930314702">
    <w:abstractNumId w:val="20"/>
  </w:num>
  <w:num w:numId="23" w16cid:durableId="1541865572">
    <w:abstractNumId w:val="10"/>
  </w:num>
  <w:num w:numId="24" w16cid:durableId="1499298507">
    <w:abstractNumId w:val="23"/>
  </w:num>
  <w:num w:numId="25" w16cid:durableId="857696385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eata Basiura">
    <w15:presenceInfo w15:providerId="AD" w15:userId="S::bbasiura@agh.edu.pl::65ef6282-6686-47d6-8c3c-ed7a7f9d0f04"/>
  </w15:person>
  <w15:person w15:author="Monika Etrych">
    <w15:presenceInfo w15:providerId="AD" w15:userId="S::etrych@student.agh.edu.pl::3942d7c3-88d8-4812-9f16-07de2752c9a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8C4"/>
    <w:rsid w:val="00000A70"/>
    <w:rsid w:val="0000223F"/>
    <w:rsid w:val="00004B62"/>
    <w:rsid w:val="00005731"/>
    <w:rsid w:val="00006D55"/>
    <w:rsid w:val="0000746C"/>
    <w:rsid w:val="000077F3"/>
    <w:rsid w:val="000101AF"/>
    <w:rsid w:val="00011CD4"/>
    <w:rsid w:val="0001237C"/>
    <w:rsid w:val="00013B5C"/>
    <w:rsid w:val="000159B4"/>
    <w:rsid w:val="00015F7E"/>
    <w:rsid w:val="00023297"/>
    <w:rsid w:val="000233BC"/>
    <w:rsid w:val="000248C1"/>
    <w:rsid w:val="0002498D"/>
    <w:rsid w:val="00027C8F"/>
    <w:rsid w:val="00030A67"/>
    <w:rsid w:val="00030C84"/>
    <w:rsid w:val="00031FC6"/>
    <w:rsid w:val="00032B41"/>
    <w:rsid w:val="00033A4C"/>
    <w:rsid w:val="000340DF"/>
    <w:rsid w:val="000358C4"/>
    <w:rsid w:val="00042F66"/>
    <w:rsid w:val="00043169"/>
    <w:rsid w:val="00044F65"/>
    <w:rsid w:val="00046E19"/>
    <w:rsid w:val="0004785D"/>
    <w:rsid w:val="00050008"/>
    <w:rsid w:val="00054D0C"/>
    <w:rsid w:val="00054D68"/>
    <w:rsid w:val="00055AE8"/>
    <w:rsid w:val="00055CA5"/>
    <w:rsid w:val="00062060"/>
    <w:rsid w:val="00064305"/>
    <w:rsid w:val="000652BE"/>
    <w:rsid w:val="00071AA8"/>
    <w:rsid w:val="000762C0"/>
    <w:rsid w:val="000805CC"/>
    <w:rsid w:val="00082EF8"/>
    <w:rsid w:val="00083C45"/>
    <w:rsid w:val="00083D1D"/>
    <w:rsid w:val="00085C3F"/>
    <w:rsid w:val="00090EB7"/>
    <w:rsid w:val="00094F43"/>
    <w:rsid w:val="00095300"/>
    <w:rsid w:val="0009796B"/>
    <w:rsid w:val="000A1921"/>
    <w:rsid w:val="000A5EAC"/>
    <w:rsid w:val="000A6267"/>
    <w:rsid w:val="000A62E1"/>
    <w:rsid w:val="000A6365"/>
    <w:rsid w:val="000A6882"/>
    <w:rsid w:val="000A6CDB"/>
    <w:rsid w:val="000A7DE6"/>
    <w:rsid w:val="000B1C49"/>
    <w:rsid w:val="000B32FF"/>
    <w:rsid w:val="000B352D"/>
    <w:rsid w:val="000B3661"/>
    <w:rsid w:val="000B49FE"/>
    <w:rsid w:val="000B65EB"/>
    <w:rsid w:val="000B703F"/>
    <w:rsid w:val="000B798C"/>
    <w:rsid w:val="000C153B"/>
    <w:rsid w:val="000C1585"/>
    <w:rsid w:val="000C2A45"/>
    <w:rsid w:val="000C60EC"/>
    <w:rsid w:val="000D1F49"/>
    <w:rsid w:val="000D3EDE"/>
    <w:rsid w:val="000D4D99"/>
    <w:rsid w:val="000D6327"/>
    <w:rsid w:val="000D6CDE"/>
    <w:rsid w:val="000E044A"/>
    <w:rsid w:val="000E06F3"/>
    <w:rsid w:val="000E1BDD"/>
    <w:rsid w:val="000E2973"/>
    <w:rsid w:val="000E376C"/>
    <w:rsid w:val="000E4464"/>
    <w:rsid w:val="000F03A6"/>
    <w:rsid w:val="000F2D21"/>
    <w:rsid w:val="000F3A17"/>
    <w:rsid w:val="000F5230"/>
    <w:rsid w:val="0010328F"/>
    <w:rsid w:val="00103FA4"/>
    <w:rsid w:val="00104EA9"/>
    <w:rsid w:val="0010546F"/>
    <w:rsid w:val="001064C5"/>
    <w:rsid w:val="001079AF"/>
    <w:rsid w:val="00107CB4"/>
    <w:rsid w:val="0011139F"/>
    <w:rsid w:val="00111429"/>
    <w:rsid w:val="001222A2"/>
    <w:rsid w:val="001235B0"/>
    <w:rsid w:val="00123CCA"/>
    <w:rsid w:val="00123D08"/>
    <w:rsid w:val="00124F7A"/>
    <w:rsid w:val="00125287"/>
    <w:rsid w:val="00125DA5"/>
    <w:rsid w:val="00126E36"/>
    <w:rsid w:val="00127D42"/>
    <w:rsid w:val="00130DB4"/>
    <w:rsid w:val="00133944"/>
    <w:rsid w:val="001347E8"/>
    <w:rsid w:val="00136FF4"/>
    <w:rsid w:val="00140211"/>
    <w:rsid w:val="001403EA"/>
    <w:rsid w:val="0014212A"/>
    <w:rsid w:val="001455AB"/>
    <w:rsid w:val="00145A5E"/>
    <w:rsid w:val="0015121F"/>
    <w:rsid w:val="00154465"/>
    <w:rsid w:val="00154466"/>
    <w:rsid w:val="00155AE3"/>
    <w:rsid w:val="00157160"/>
    <w:rsid w:val="00161EAD"/>
    <w:rsid w:val="00167521"/>
    <w:rsid w:val="001677BE"/>
    <w:rsid w:val="001677F7"/>
    <w:rsid w:val="00167AAD"/>
    <w:rsid w:val="00171BC0"/>
    <w:rsid w:val="00171FC6"/>
    <w:rsid w:val="001835F1"/>
    <w:rsid w:val="0018558A"/>
    <w:rsid w:val="00191AAB"/>
    <w:rsid w:val="00191C8A"/>
    <w:rsid w:val="00192888"/>
    <w:rsid w:val="00193CB7"/>
    <w:rsid w:val="0019448B"/>
    <w:rsid w:val="001A0BD3"/>
    <w:rsid w:val="001A10F8"/>
    <w:rsid w:val="001A1920"/>
    <w:rsid w:val="001A1D79"/>
    <w:rsid w:val="001A32B2"/>
    <w:rsid w:val="001B12D6"/>
    <w:rsid w:val="001B15ED"/>
    <w:rsid w:val="001B1CB3"/>
    <w:rsid w:val="001B1DBE"/>
    <w:rsid w:val="001B217E"/>
    <w:rsid w:val="001B421F"/>
    <w:rsid w:val="001B5374"/>
    <w:rsid w:val="001C2DA4"/>
    <w:rsid w:val="001C7C1E"/>
    <w:rsid w:val="001C7CA4"/>
    <w:rsid w:val="001D4EE0"/>
    <w:rsid w:val="001D5D9D"/>
    <w:rsid w:val="001E0F8C"/>
    <w:rsid w:val="001E211B"/>
    <w:rsid w:val="001E49D6"/>
    <w:rsid w:val="001E50A9"/>
    <w:rsid w:val="001E52D0"/>
    <w:rsid w:val="001E6CDC"/>
    <w:rsid w:val="001E6F0D"/>
    <w:rsid w:val="001F09F6"/>
    <w:rsid w:val="001F5005"/>
    <w:rsid w:val="001F7971"/>
    <w:rsid w:val="00201031"/>
    <w:rsid w:val="00205970"/>
    <w:rsid w:val="00205C8C"/>
    <w:rsid w:val="002073AA"/>
    <w:rsid w:val="00210C88"/>
    <w:rsid w:val="00211BBD"/>
    <w:rsid w:val="00211CAB"/>
    <w:rsid w:val="002123D2"/>
    <w:rsid w:val="00212895"/>
    <w:rsid w:val="00213EBA"/>
    <w:rsid w:val="00214BCF"/>
    <w:rsid w:val="0022282E"/>
    <w:rsid w:val="00222AA3"/>
    <w:rsid w:val="00225E19"/>
    <w:rsid w:val="002266E9"/>
    <w:rsid w:val="00227DB2"/>
    <w:rsid w:val="00230672"/>
    <w:rsid w:val="0023496F"/>
    <w:rsid w:val="002353CF"/>
    <w:rsid w:val="00241289"/>
    <w:rsid w:val="0024135C"/>
    <w:rsid w:val="002416D4"/>
    <w:rsid w:val="002508D4"/>
    <w:rsid w:val="0025497F"/>
    <w:rsid w:val="00254BCA"/>
    <w:rsid w:val="002568F4"/>
    <w:rsid w:val="0025700B"/>
    <w:rsid w:val="0026135D"/>
    <w:rsid w:val="00264491"/>
    <w:rsid w:val="00266663"/>
    <w:rsid w:val="0027410A"/>
    <w:rsid w:val="00275559"/>
    <w:rsid w:val="00275975"/>
    <w:rsid w:val="0028160E"/>
    <w:rsid w:val="00281C88"/>
    <w:rsid w:val="00283AA6"/>
    <w:rsid w:val="00284BC1"/>
    <w:rsid w:val="002857B9"/>
    <w:rsid w:val="00287232"/>
    <w:rsid w:val="0028744A"/>
    <w:rsid w:val="002968B1"/>
    <w:rsid w:val="0029695A"/>
    <w:rsid w:val="00297440"/>
    <w:rsid w:val="00297E22"/>
    <w:rsid w:val="002A3E83"/>
    <w:rsid w:val="002A58BC"/>
    <w:rsid w:val="002B0301"/>
    <w:rsid w:val="002B0B3B"/>
    <w:rsid w:val="002B0D59"/>
    <w:rsid w:val="002B3774"/>
    <w:rsid w:val="002B3A64"/>
    <w:rsid w:val="002B65AE"/>
    <w:rsid w:val="002B6DB1"/>
    <w:rsid w:val="002C004B"/>
    <w:rsid w:val="002C0055"/>
    <w:rsid w:val="002C183F"/>
    <w:rsid w:val="002C1CFF"/>
    <w:rsid w:val="002C5BBE"/>
    <w:rsid w:val="002C6838"/>
    <w:rsid w:val="002D1911"/>
    <w:rsid w:val="002D30B9"/>
    <w:rsid w:val="002D4E00"/>
    <w:rsid w:val="002D5339"/>
    <w:rsid w:val="002D677C"/>
    <w:rsid w:val="002D6A44"/>
    <w:rsid w:val="002D6EC5"/>
    <w:rsid w:val="002E1154"/>
    <w:rsid w:val="002E179F"/>
    <w:rsid w:val="002E1E14"/>
    <w:rsid w:val="002E25B2"/>
    <w:rsid w:val="002E28EF"/>
    <w:rsid w:val="002E3678"/>
    <w:rsid w:val="002E76FB"/>
    <w:rsid w:val="002F66A4"/>
    <w:rsid w:val="002F66A9"/>
    <w:rsid w:val="002F6D2F"/>
    <w:rsid w:val="002F7800"/>
    <w:rsid w:val="003049FA"/>
    <w:rsid w:val="00304EB2"/>
    <w:rsid w:val="00304EBF"/>
    <w:rsid w:val="0030771C"/>
    <w:rsid w:val="003112AC"/>
    <w:rsid w:val="00311E04"/>
    <w:rsid w:val="00313E20"/>
    <w:rsid w:val="00322273"/>
    <w:rsid w:val="003238AE"/>
    <w:rsid w:val="00327E79"/>
    <w:rsid w:val="0033046C"/>
    <w:rsid w:val="003315C8"/>
    <w:rsid w:val="0033334F"/>
    <w:rsid w:val="003339C0"/>
    <w:rsid w:val="00336D8E"/>
    <w:rsid w:val="00336EA6"/>
    <w:rsid w:val="00340272"/>
    <w:rsid w:val="00340735"/>
    <w:rsid w:val="0034231B"/>
    <w:rsid w:val="00343448"/>
    <w:rsid w:val="00343B3E"/>
    <w:rsid w:val="003466D8"/>
    <w:rsid w:val="00346B76"/>
    <w:rsid w:val="00350724"/>
    <w:rsid w:val="0035124E"/>
    <w:rsid w:val="00351DD5"/>
    <w:rsid w:val="00353D8B"/>
    <w:rsid w:val="0035509D"/>
    <w:rsid w:val="00357662"/>
    <w:rsid w:val="00360B17"/>
    <w:rsid w:val="003611E0"/>
    <w:rsid w:val="00367B31"/>
    <w:rsid w:val="003730C0"/>
    <w:rsid w:val="00377DCB"/>
    <w:rsid w:val="00380C71"/>
    <w:rsid w:val="00381078"/>
    <w:rsid w:val="003836C7"/>
    <w:rsid w:val="00391BEA"/>
    <w:rsid w:val="003932D5"/>
    <w:rsid w:val="00395992"/>
    <w:rsid w:val="00396C93"/>
    <w:rsid w:val="00397579"/>
    <w:rsid w:val="00397951"/>
    <w:rsid w:val="003A15D4"/>
    <w:rsid w:val="003A1FAB"/>
    <w:rsid w:val="003A21A3"/>
    <w:rsid w:val="003A2E10"/>
    <w:rsid w:val="003A3C85"/>
    <w:rsid w:val="003A4384"/>
    <w:rsid w:val="003A5C8D"/>
    <w:rsid w:val="003A736D"/>
    <w:rsid w:val="003A7434"/>
    <w:rsid w:val="003B0089"/>
    <w:rsid w:val="003B1B25"/>
    <w:rsid w:val="003B1E8B"/>
    <w:rsid w:val="003B3346"/>
    <w:rsid w:val="003B414D"/>
    <w:rsid w:val="003B7B85"/>
    <w:rsid w:val="003C3701"/>
    <w:rsid w:val="003C4D58"/>
    <w:rsid w:val="003C5BCB"/>
    <w:rsid w:val="003C635C"/>
    <w:rsid w:val="003D04C5"/>
    <w:rsid w:val="003D07F5"/>
    <w:rsid w:val="003D0862"/>
    <w:rsid w:val="003D1790"/>
    <w:rsid w:val="003D64D6"/>
    <w:rsid w:val="003D7AE2"/>
    <w:rsid w:val="003E2AE9"/>
    <w:rsid w:val="003E4479"/>
    <w:rsid w:val="003E4D09"/>
    <w:rsid w:val="003F118D"/>
    <w:rsid w:val="003F493C"/>
    <w:rsid w:val="003F6BC9"/>
    <w:rsid w:val="00402D2E"/>
    <w:rsid w:val="00406C80"/>
    <w:rsid w:val="00407342"/>
    <w:rsid w:val="00407648"/>
    <w:rsid w:val="00411297"/>
    <w:rsid w:val="00411D87"/>
    <w:rsid w:val="00415235"/>
    <w:rsid w:val="00416B3F"/>
    <w:rsid w:val="00416CB5"/>
    <w:rsid w:val="00420EC7"/>
    <w:rsid w:val="0042112C"/>
    <w:rsid w:val="00425112"/>
    <w:rsid w:val="004269E7"/>
    <w:rsid w:val="00426B8C"/>
    <w:rsid w:val="00430712"/>
    <w:rsid w:val="00433670"/>
    <w:rsid w:val="00433EEE"/>
    <w:rsid w:val="0043538C"/>
    <w:rsid w:val="00435C39"/>
    <w:rsid w:val="00437A4B"/>
    <w:rsid w:val="00437A4C"/>
    <w:rsid w:val="0044088E"/>
    <w:rsid w:val="004425DD"/>
    <w:rsid w:val="00442E3B"/>
    <w:rsid w:val="004455CD"/>
    <w:rsid w:val="00446C49"/>
    <w:rsid w:val="004476AB"/>
    <w:rsid w:val="00452CAF"/>
    <w:rsid w:val="00453419"/>
    <w:rsid w:val="00455178"/>
    <w:rsid w:val="00457024"/>
    <w:rsid w:val="00461425"/>
    <w:rsid w:val="0046449B"/>
    <w:rsid w:val="00470981"/>
    <w:rsid w:val="00471197"/>
    <w:rsid w:val="004724CB"/>
    <w:rsid w:val="00472588"/>
    <w:rsid w:val="00473424"/>
    <w:rsid w:val="00480979"/>
    <w:rsid w:val="00482D05"/>
    <w:rsid w:val="0048408D"/>
    <w:rsid w:val="00485BDE"/>
    <w:rsid w:val="00487F0B"/>
    <w:rsid w:val="00490ACF"/>
    <w:rsid w:val="00491688"/>
    <w:rsid w:val="004917FB"/>
    <w:rsid w:val="00491911"/>
    <w:rsid w:val="00493AE7"/>
    <w:rsid w:val="00493EA1"/>
    <w:rsid w:val="00493F92"/>
    <w:rsid w:val="004960B8"/>
    <w:rsid w:val="004A0B6C"/>
    <w:rsid w:val="004A3322"/>
    <w:rsid w:val="004A42BB"/>
    <w:rsid w:val="004A64EC"/>
    <w:rsid w:val="004A689E"/>
    <w:rsid w:val="004A6A1F"/>
    <w:rsid w:val="004B17FB"/>
    <w:rsid w:val="004B3E85"/>
    <w:rsid w:val="004B451C"/>
    <w:rsid w:val="004B58A0"/>
    <w:rsid w:val="004B768B"/>
    <w:rsid w:val="004B7BFF"/>
    <w:rsid w:val="004C05D1"/>
    <w:rsid w:val="004C1412"/>
    <w:rsid w:val="004C21B6"/>
    <w:rsid w:val="004C508C"/>
    <w:rsid w:val="004C5660"/>
    <w:rsid w:val="004D3B79"/>
    <w:rsid w:val="004D48A9"/>
    <w:rsid w:val="004D7956"/>
    <w:rsid w:val="004E0707"/>
    <w:rsid w:val="004E2793"/>
    <w:rsid w:val="004E6408"/>
    <w:rsid w:val="004E6E80"/>
    <w:rsid w:val="004F72B1"/>
    <w:rsid w:val="00505E5D"/>
    <w:rsid w:val="0050673F"/>
    <w:rsid w:val="00506964"/>
    <w:rsid w:val="00506C7E"/>
    <w:rsid w:val="00516198"/>
    <w:rsid w:val="005205B1"/>
    <w:rsid w:val="00520AEB"/>
    <w:rsid w:val="005215C5"/>
    <w:rsid w:val="0052367F"/>
    <w:rsid w:val="00524292"/>
    <w:rsid w:val="0052587C"/>
    <w:rsid w:val="00526355"/>
    <w:rsid w:val="00527651"/>
    <w:rsid w:val="00527E56"/>
    <w:rsid w:val="00527EB6"/>
    <w:rsid w:val="00530B87"/>
    <w:rsid w:val="005317FC"/>
    <w:rsid w:val="005331FB"/>
    <w:rsid w:val="00535654"/>
    <w:rsid w:val="005364B1"/>
    <w:rsid w:val="005401CF"/>
    <w:rsid w:val="00540666"/>
    <w:rsid w:val="005418AC"/>
    <w:rsid w:val="005424E6"/>
    <w:rsid w:val="00543E35"/>
    <w:rsid w:val="00543FD9"/>
    <w:rsid w:val="00546909"/>
    <w:rsid w:val="00550FE6"/>
    <w:rsid w:val="00551034"/>
    <w:rsid w:val="005525FF"/>
    <w:rsid w:val="00552917"/>
    <w:rsid w:val="0055605A"/>
    <w:rsid w:val="005568D9"/>
    <w:rsid w:val="005606D5"/>
    <w:rsid w:val="0056190E"/>
    <w:rsid w:val="0056251D"/>
    <w:rsid w:val="00562AED"/>
    <w:rsid w:val="00564408"/>
    <w:rsid w:val="00564C3E"/>
    <w:rsid w:val="005655C9"/>
    <w:rsid w:val="00566FBD"/>
    <w:rsid w:val="00570787"/>
    <w:rsid w:val="00571537"/>
    <w:rsid w:val="00571FA4"/>
    <w:rsid w:val="005746EA"/>
    <w:rsid w:val="0057512A"/>
    <w:rsid w:val="0057538C"/>
    <w:rsid w:val="0057559A"/>
    <w:rsid w:val="005817C8"/>
    <w:rsid w:val="005849DF"/>
    <w:rsid w:val="00585899"/>
    <w:rsid w:val="00591C58"/>
    <w:rsid w:val="00593EB1"/>
    <w:rsid w:val="00594541"/>
    <w:rsid w:val="005948A3"/>
    <w:rsid w:val="0059537E"/>
    <w:rsid w:val="00595B84"/>
    <w:rsid w:val="005969D2"/>
    <w:rsid w:val="005A0D05"/>
    <w:rsid w:val="005A383F"/>
    <w:rsid w:val="005B30E2"/>
    <w:rsid w:val="005B4E0D"/>
    <w:rsid w:val="005B4FF8"/>
    <w:rsid w:val="005B79F8"/>
    <w:rsid w:val="005C3F1B"/>
    <w:rsid w:val="005C5B68"/>
    <w:rsid w:val="005C6711"/>
    <w:rsid w:val="005C72AF"/>
    <w:rsid w:val="005D028C"/>
    <w:rsid w:val="005D54A1"/>
    <w:rsid w:val="005E11C6"/>
    <w:rsid w:val="005E12D8"/>
    <w:rsid w:val="005E2CFA"/>
    <w:rsid w:val="005E3309"/>
    <w:rsid w:val="005E3B58"/>
    <w:rsid w:val="005E7FBA"/>
    <w:rsid w:val="005F4B0E"/>
    <w:rsid w:val="006003A3"/>
    <w:rsid w:val="006005B5"/>
    <w:rsid w:val="00601610"/>
    <w:rsid w:val="00603A85"/>
    <w:rsid w:val="00605350"/>
    <w:rsid w:val="0061195D"/>
    <w:rsid w:val="0061294D"/>
    <w:rsid w:val="00613A8D"/>
    <w:rsid w:val="0061499C"/>
    <w:rsid w:val="006174B3"/>
    <w:rsid w:val="00624747"/>
    <w:rsid w:val="00624758"/>
    <w:rsid w:val="0062490F"/>
    <w:rsid w:val="006251CE"/>
    <w:rsid w:val="0062607F"/>
    <w:rsid w:val="006262E1"/>
    <w:rsid w:val="00631471"/>
    <w:rsid w:val="00633725"/>
    <w:rsid w:val="0063507E"/>
    <w:rsid w:val="00635215"/>
    <w:rsid w:val="00637E00"/>
    <w:rsid w:val="00640603"/>
    <w:rsid w:val="00642959"/>
    <w:rsid w:val="00643C9B"/>
    <w:rsid w:val="006453C1"/>
    <w:rsid w:val="00646E49"/>
    <w:rsid w:val="00647EE5"/>
    <w:rsid w:val="006533DD"/>
    <w:rsid w:val="00653526"/>
    <w:rsid w:val="0065564A"/>
    <w:rsid w:val="006559B3"/>
    <w:rsid w:val="00656456"/>
    <w:rsid w:val="00661D86"/>
    <w:rsid w:val="006625D9"/>
    <w:rsid w:val="006658ED"/>
    <w:rsid w:val="00666CC6"/>
    <w:rsid w:val="0067002A"/>
    <w:rsid w:val="0067231C"/>
    <w:rsid w:val="00675221"/>
    <w:rsid w:val="00677D14"/>
    <w:rsid w:val="00681388"/>
    <w:rsid w:val="006813EE"/>
    <w:rsid w:val="00681F4F"/>
    <w:rsid w:val="0068426C"/>
    <w:rsid w:val="00685AC5"/>
    <w:rsid w:val="00692E89"/>
    <w:rsid w:val="00693081"/>
    <w:rsid w:val="00693DB8"/>
    <w:rsid w:val="00695599"/>
    <w:rsid w:val="00695F23"/>
    <w:rsid w:val="00696A98"/>
    <w:rsid w:val="006970FF"/>
    <w:rsid w:val="006A0BDA"/>
    <w:rsid w:val="006A122C"/>
    <w:rsid w:val="006A122E"/>
    <w:rsid w:val="006A2333"/>
    <w:rsid w:val="006A542E"/>
    <w:rsid w:val="006B1752"/>
    <w:rsid w:val="006B4F62"/>
    <w:rsid w:val="006B7238"/>
    <w:rsid w:val="006C71A5"/>
    <w:rsid w:val="006D03F8"/>
    <w:rsid w:val="006D3A80"/>
    <w:rsid w:val="006D3CC8"/>
    <w:rsid w:val="006D62A8"/>
    <w:rsid w:val="006D7074"/>
    <w:rsid w:val="006E4306"/>
    <w:rsid w:val="006E5189"/>
    <w:rsid w:val="006E6833"/>
    <w:rsid w:val="006E6B3C"/>
    <w:rsid w:val="006F0BA4"/>
    <w:rsid w:val="006F10C6"/>
    <w:rsid w:val="006F135A"/>
    <w:rsid w:val="006F36E9"/>
    <w:rsid w:val="006F5C2F"/>
    <w:rsid w:val="006F7B92"/>
    <w:rsid w:val="00701807"/>
    <w:rsid w:val="00703061"/>
    <w:rsid w:val="00705330"/>
    <w:rsid w:val="00707E32"/>
    <w:rsid w:val="00710F30"/>
    <w:rsid w:val="00711C7C"/>
    <w:rsid w:val="007134BC"/>
    <w:rsid w:val="00721222"/>
    <w:rsid w:val="00722648"/>
    <w:rsid w:val="00723B86"/>
    <w:rsid w:val="00725959"/>
    <w:rsid w:val="00730920"/>
    <w:rsid w:val="00732125"/>
    <w:rsid w:val="00732DE1"/>
    <w:rsid w:val="00735009"/>
    <w:rsid w:val="00735F48"/>
    <w:rsid w:val="00740BFA"/>
    <w:rsid w:val="00743C6D"/>
    <w:rsid w:val="00744C2C"/>
    <w:rsid w:val="00747B23"/>
    <w:rsid w:val="007509C7"/>
    <w:rsid w:val="007533E1"/>
    <w:rsid w:val="0075432E"/>
    <w:rsid w:val="0075536C"/>
    <w:rsid w:val="00755A0F"/>
    <w:rsid w:val="00756F9C"/>
    <w:rsid w:val="00760D67"/>
    <w:rsid w:val="007611B0"/>
    <w:rsid w:val="0076310F"/>
    <w:rsid w:val="007652A3"/>
    <w:rsid w:val="0077036E"/>
    <w:rsid w:val="0077075B"/>
    <w:rsid w:val="007714F6"/>
    <w:rsid w:val="00774DAB"/>
    <w:rsid w:val="007752DD"/>
    <w:rsid w:val="0077580C"/>
    <w:rsid w:val="007817AA"/>
    <w:rsid w:val="00782CD1"/>
    <w:rsid w:val="00783743"/>
    <w:rsid w:val="00784432"/>
    <w:rsid w:val="0078521E"/>
    <w:rsid w:val="00791C6A"/>
    <w:rsid w:val="007935BB"/>
    <w:rsid w:val="00794FD6"/>
    <w:rsid w:val="007A2C34"/>
    <w:rsid w:val="007A5958"/>
    <w:rsid w:val="007A5E1A"/>
    <w:rsid w:val="007A612C"/>
    <w:rsid w:val="007A6EDC"/>
    <w:rsid w:val="007B346C"/>
    <w:rsid w:val="007B4A6C"/>
    <w:rsid w:val="007B6DA1"/>
    <w:rsid w:val="007B7033"/>
    <w:rsid w:val="007C2A9A"/>
    <w:rsid w:val="007C2FCD"/>
    <w:rsid w:val="007C3C5E"/>
    <w:rsid w:val="007C3FE6"/>
    <w:rsid w:val="007D0054"/>
    <w:rsid w:val="007D2215"/>
    <w:rsid w:val="007D3967"/>
    <w:rsid w:val="007D5665"/>
    <w:rsid w:val="007D62A0"/>
    <w:rsid w:val="007E19D1"/>
    <w:rsid w:val="007E1C3B"/>
    <w:rsid w:val="007E48D9"/>
    <w:rsid w:val="007E4B17"/>
    <w:rsid w:val="007F2D76"/>
    <w:rsid w:val="007F3058"/>
    <w:rsid w:val="007F402A"/>
    <w:rsid w:val="007F427A"/>
    <w:rsid w:val="007F648B"/>
    <w:rsid w:val="007F6C4E"/>
    <w:rsid w:val="008004C2"/>
    <w:rsid w:val="00801705"/>
    <w:rsid w:val="008049CF"/>
    <w:rsid w:val="00806DD4"/>
    <w:rsid w:val="0081304E"/>
    <w:rsid w:val="0081622D"/>
    <w:rsid w:val="00817AD8"/>
    <w:rsid w:val="0082114D"/>
    <w:rsid w:val="00822ED7"/>
    <w:rsid w:val="00824FC2"/>
    <w:rsid w:val="008251D6"/>
    <w:rsid w:val="008262A3"/>
    <w:rsid w:val="0083023C"/>
    <w:rsid w:val="008315FD"/>
    <w:rsid w:val="008339B4"/>
    <w:rsid w:val="00833A30"/>
    <w:rsid w:val="00833A4B"/>
    <w:rsid w:val="00835107"/>
    <w:rsid w:val="00835660"/>
    <w:rsid w:val="00835835"/>
    <w:rsid w:val="0083790E"/>
    <w:rsid w:val="00837D2C"/>
    <w:rsid w:val="00843737"/>
    <w:rsid w:val="00843DBF"/>
    <w:rsid w:val="00844EA5"/>
    <w:rsid w:val="0084517B"/>
    <w:rsid w:val="00845A9B"/>
    <w:rsid w:val="00847EB0"/>
    <w:rsid w:val="008532BF"/>
    <w:rsid w:val="00854460"/>
    <w:rsid w:val="008615E8"/>
    <w:rsid w:val="00862A70"/>
    <w:rsid w:val="00862E1E"/>
    <w:rsid w:val="0086634B"/>
    <w:rsid w:val="00867356"/>
    <w:rsid w:val="00871FB3"/>
    <w:rsid w:val="008725D6"/>
    <w:rsid w:val="00872797"/>
    <w:rsid w:val="00875DA2"/>
    <w:rsid w:val="00882FAE"/>
    <w:rsid w:val="00884B0A"/>
    <w:rsid w:val="0088751F"/>
    <w:rsid w:val="00887903"/>
    <w:rsid w:val="00890DA7"/>
    <w:rsid w:val="00895183"/>
    <w:rsid w:val="008A4F13"/>
    <w:rsid w:val="008A5901"/>
    <w:rsid w:val="008A5AC2"/>
    <w:rsid w:val="008A676A"/>
    <w:rsid w:val="008B0A14"/>
    <w:rsid w:val="008B1BAC"/>
    <w:rsid w:val="008B3D48"/>
    <w:rsid w:val="008B74BD"/>
    <w:rsid w:val="008C0328"/>
    <w:rsid w:val="008C039F"/>
    <w:rsid w:val="008C1CF8"/>
    <w:rsid w:val="008C548D"/>
    <w:rsid w:val="008D1151"/>
    <w:rsid w:val="008D11CE"/>
    <w:rsid w:val="008D16F0"/>
    <w:rsid w:val="008D2DBD"/>
    <w:rsid w:val="008D47AA"/>
    <w:rsid w:val="008D744A"/>
    <w:rsid w:val="008E1412"/>
    <w:rsid w:val="008E1AFC"/>
    <w:rsid w:val="008E6371"/>
    <w:rsid w:val="008E733B"/>
    <w:rsid w:val="008E7B15"/>
    <w:rsid w:val="008F09F5"/>
    <w:rsid w:val="008F5BC5"/>
    <w:rsid w:val="0090160F"/>
    <w:rsid w:val="009025CC"/>
    <w:rsid w:val="009035B0"/>
    <w:rsid w:val="0090474B"/>
    <w:rsid w:val="00907F3C"/>
    <w:rsid w:val="009108BC"/>
    <w:rsid w:val="009108E7"/>
    <w:rsid w:val="009116E2"/>
    <w:rsid w:val="0091185B"/>
    <w:rsid w:val="009131DB"/>
    <w:rsid w:val="009162E1"/>
    <w:rsid w:val="00922DE7"/>
    <w:rsid w:val="00924BC8"/>
    <w:rsid w:val="009256BA"/>
    <w:rsid w:val="0092726F"/>
    <w:rsid w:val="009317D4"/>
    <w:rsid w:val="00933EDA"/>
    <w:rsid w:val="00935EC5"/>
    <w:rsid w:val="00937049"/>
    <w:rsid w:val="00937330"/>
    <w:rsid w:val="009373B9"/>
    <w:rsid w:val="00941A1E"/>
    <w:rsid w:val="0094208C"/>
    <w:rsid w:val="0094265E"/>
    <w:rsid w:val="009439A7"/>
    <w:rsid w:val="0095151D"/>
    <w:rsid w:val="009516BB"/>
    <w:rsid w:val="009518AF"/>
    <w:rsid w:val="00952CDA"/>
    <w:rsid w:val="009567CD"/>
    <w:rsid w:val="009601C9"/>
    <w:rsid w:val="0096057C"/>
    <w:rsid w:val="009611B4"/>
    <w:rsid w:val="009628DA"/>
    <w:rsid w:val="00965084"/>
    <w:rsid w:val="009668F3"/>
    <w:rsid w:val="00970019"/>
    <w:rsid w:val="00970B73"/>
    <w:rsid w:val="0097437D"/>
    <w:rsid w:val="00977269"/>
    <w:rsid w:val="00983CB0"/>
    <w:rsid w:val="0098409A"/>
    <w:rsid w:val="00985531"/>
    <w:rsid w:val="00987574"/>
    <w:rsid w:val="00987A09"/>
    <w:rsid w:val="00991025"/>
    <w:rsid w:val="00991074"/>
    <w:rsid w:val="00991FEB"/>
    <w:rsid w:val="009926B3"/>
    <w:rsid w:val="009938BC"/>
    <w:rsid w:val="0099459A"/>
    <w:rsid w:val="0099583E"/>
    <w:rsid w:val="00995AE7"/>
    <w:rsid w:val="009A4F39"/>
    <w:rsid w:val="009A5DCD"/>
    <w:rsid w:val="009A7B0F"/>
    <w:rsid w:val="009B1B8F"/>
    <w:rsid w:val="009B45EB"/>
    <w:rsid w:val="009B4BFA"/>
    <w:rsid w:val="009B4DE6"/>
    <w:rsid w:val="009B54EF"/>
    <w:rsid w:val="009C080E"/>
    <w:rsid w:val="009C0B68"/>
    <w:rsid w:val="009C156D"/>
    <w:rsid w:val="009C1D75"/>
    <w:rsid w:val="009C3671"/>
    <w:rsid w:val="009C4E4D"/>
    <w:rsid w:val="009C689E"/>
    <w:rsid w:val="009D0453"/>
    <w:rsid w:val="009D04DB"/>
    <w:rsid w:val="009D0A88"/>
    <w:rsid w:val="009D11AB"/>
    <w:rsid w:val="009D1C94"/>
    <w:rsid w:val="009D30B8"/>
    <w:rsid w:val="009D695C"/>
    <w:rsid w:val="009E025D"/>
    <w:rsid w:val="009E2394"/>
    <w:rsid w:val="009E4AF9"/>
    <w:rsid w:val="009E5110"/>
    <w:rsid w:val="009E5188"/>
    <w:rsid w:val="009E51E1"/>
    <w:rsid w:val="009E6C11"/>
    <w:rsid w:val="009E73DE"/>
    <w:rsid w:val="009E7C82"/>
    <w:rsid w:val="009F338F"/>
    <w:rsid w:val="009F41CE"/>
    <w:rsid w:val="009F4256"/>
    <w:rsid w:val="009F496B"/>
    <w:rsid w:val="009F5BEC"/>
    <w:rsid w:val="009F670B"/>
    <w:rsid w:val="009F6A29"/>
    <w:rsid w:val="009F7407"/>
    <w:rsid w:val="00A01177"/>
    <w:rsid w:val="00A0486E"/>
    <w:rsid w:val="00A05470"/>
    <w:rsid w:val="00A067EC"/>
    <w:rsid w:val="00A07EBC"/>
    <w:rsid w:val="00A121B8"/>
    <w:rsid w:val="00A1322B"/>
    <w:rsid w:val="00A137CD"/>
    <w:rsid w:val="00A15CC1"/>
    <w:rsid w:val="00A219FD"/>
    <w:rsid w:val="00A21E7E"/>
    <w:rsid w:val="00A221D9"/>
    <w:rsid w:val="00A22284"/>
    <w:rsid w:val="00A23C9E"/>
    <w:rsid w:val="00A2680C"/>
    <w:rsid w:val="00A279CA"/>
    <w:rsid w:val="00A31557"/>
    <w:rsid w:val="00A34381"/>
    <w:rsid w:val="00A3479E"/>
    <w:rsid w:val="00A3632F"/>
    <w:rsid w:val="00A36C86"/>
    <w:rsid w:val="00A40086"/>
    <w:rsid w:val="00A41866"/>
    <w:rsid w:val="00A42646"/>
    <w:rsid w:val="00A42C8D"/>
    <w:rsid w:val="00A452AB"/>
    <w:rsid w:val="00A45EBB"/>
    <w:rsid w:val="00A477F1"/>
    <w:rsid w:val="00A478DC"/>
    <w:rsid w:val="00A501B3"/>
    <w:rsid w:val="00A52BC7"/>
    <w:rsid w:val="00A536B3"/>
    <w:rsid w:val="00A56975"/>
    <w:rsid w:val="00A57965"/>
    <w:rsid w:val="00A60C6C"/>
    <w:rsid w:val="00A61068"/>
    <w:rsid w:val="00A61D0C"/>
    <w:rsid w:val="00A624FD"/>
    <w:rsid w:val="00A63BE2"/>
    <w:rsid w:val="00A63EBE"/>
    <w:rsid w:val="00A65F8F"/>
    <w:rsid w:val="00A678A5"/>
    <w:rsid w:val="00A67EA6"/>
    <w:rsid w:val="00A71548"/>
    <w:rsid w:val="00A72142"/>
    <w:rsid w:val="00A74645"/>
    <w:rsid w:val="00A74AF2"/>
    <w:rsid w:val="00A74BB5"/>
    <w:rsid w:val="00A762D7"/>
    <w:rsid w:val="00A76783"/>
    <w:rsid w:val="00A77899"/>
    <w:rsid w:val="00A80F4C"/>
    <w:rsid w:val="00A856A5"/>
    <w:rsid w:val="00A85987"/>
    <w:rsid w:val="00A86F21"/>
    <w:rsid w:val="00A87092"/>
    <w:rsid w:val="00A87099"/>
    <w:rsid w:val="00A8792D"/>
    <w:rsid w:val="00A92429"/>
    <w:rsid w:val="00A92E16"/>
    <w:rsid w:val="00A943EA"/>
    <w:rsid w:val="00A948FA"/>
    <w:rsid w:val="00A97C15"/>
    <w:rsid w:val="00AA550E"/>
    <w:rsid w:val="00AB29E7"/>
    <w:rsid w:val="00AB445B"/>
    <w:rsid w:val="00AB44CC"/>
    <w:rsid w:val="00AB5A9B"/>
    <w:rsid w:val="00AC12D3"/>
    <w:rsid w:val="00AC40A9"/>
    <w:rsid w:val="00AC55BE"/>
    <w:rsid w:val="00AC5A9F"/>
    <w:rsid w:val="00AC6A8E"/>
    <w:rsid w:val="00AD07EC"/>
    <w:rsid w:val="00AE01B3"/>
    <w:rsid w:val="00AE0268"/>
    <w:rsid w:val="00AE097D"/>
    <w:rsid w:val="00AE11A4"/>
    <w:rsid w:val="00AE2FEB"/>
    <w:rsid w:val="00AE35E3"/>
    <w:rsid w:val="00AE68A3"/>
    <w:rsid w:val="00AE7D0E"/>
    <w:rsid w:val="00AF2F4B"/>
    <w:rsid w:val="00AF338A"/>
    <w:rsid w:val="00AF5D15"/>
    <w:rsid w:val="00AF5FEB"/>
    <w:rsid w:val="00AF7FE5"/>
    <w:rsid w:val="00B03232"/>
    <w:rsid w:val="00B03980"/>
    <w:rsid w:val="00B05893"/>
    <w:rsid w:val="00B07277"/>
    <w:rsid w:val="00B07669"/>
    <w:rsid w:val="00B11098"/>
    <w:rsid w:val="00B12224"/>
    <w:rsid w:val="00B12560"/>
    <w:rsid w:val="00B12FD6"/>
    <w:rsid w:val="00B13C14"/>
    <w:rsid w:val="00B168A2"/>
    <w:rsid w:val="00B16DD2"/>
    <w:rsid w:val="00B16F47"/>
    <w:rsid w:val="00B21523"/>
    <w:rsid w:val="00B23DB6"/>
    <w:rsid w:val="00B24637"/>
    <w:rsid w:val="00B3027C"/>
    <w:rsid w:val="00B305DD"/>
    <w:rsid w:val="00B309F0"/>
    <w:rsid w:val="00B30EA0"/>
    <w:rsid w:val="00B345A3"/>
    <w:rsid w:val="00B437DA"/>
    <w:rsid w:val="00B45A6E"/>
    <w:rsid w:val="00B46CB4"/>
    <w:rsid w:val="00B47461"/>
    <w:rsid w:val="00B54154"/>
    <w:rsid w:val="00B5689E"/>
    <w:rsid w:val="00B57519"/>
    <w:rsid w:val="00B575BD"/>
    <w:rsid w:val="00B60625"/>
    <w:rsid w:val="00B63381"/>
    <w:rsid w:val="00B653E5"/>
    <w:rsid w:val="00B6792D"/>
    <w:rsid w:val="00B70530"/>
    <w:rsid w:val="00B70DE9"/>
    <w:rsid w:val="00B72B05"/>
    <w:rsid w:val="00B735A7"/>
    <w:rsid w:val="00B77214"/>
    <w:rsid w:val="00B778AC"/>
    <w:rsid w:val="00B82B68"/>
    <w:rsid w:val="00B835A8"/>
    <w:rsid w:val="00B837AD"/>
    <w:rsid w:val="00B844F0"/>
    <w:rsid w:val="00B85AEC"/>
    <w:rsid w:val="00B876EC"/>
    <w:rsid w:val="00B90D5F"/>
    <w:rsid w:val="00B929BB"/>
    <w:rsid w:val="00B938B5"/>
    <w:rsid w:val="00B93F5F"/>
    <w:rsid w:val="00B93FD0"/>
    <w:rsid w:val="00B9413C"/>
    <w:rsid w:val="00B954ED"/>
    <w:rsid w:val="00BA0294"/>
    <w:rsid w:val="00BA0B87"/>
    <w:rsid w:val="00BA3C22"/>
    <w:rsid w:val="00BA48F3"/>
    <w:rsid w:val="00BB3196"/>
    <w:rsid w:val="00BB3726"/>
    <w:rsid w:val="00BB7472"/>
    <w:rsid w:val="00BC18B2"/>
    <w:rsid w:val="00BC1F13"/>
    <w:rsid w:val="00BD1E73"/>
    <w:rsid w:val="00BD2BCB"/>
    <w:rsid w:val="00BD2E97"/>
    <w:rsid w:val="00BD2EA6"/>
    <w:rsid w:val="00BD32C8"/>
    <w:rsid w:val="00BD3E3B"/>
    <w:rsid w:val="00BD4B04"/>
    <w:rsid w:val="00BD4D26"/>
    <w:rsid w:val="00BD7E0A"/>
    <w:rsid w:val="00BE1579"/>
    <w:rsid w:val="00BE30D8"/>
    <w:rsid w:val="00BE45F5"/>
    <w:rsid w:val="00BE6E14"/>
    <w:rsid w:val="00BF105C"/>
    <w:rsid w:val="00BF111A"/>
    <w:rsid w:val="00BF1AB4"/>
    <w:rsid w:val="00BF28C6"/>
    <w:rsid w:val="00BF37E0"/>
    <w:rsid w:val="00BF382B"/>
    <w:rsid w:val="00C015EE"/>
    <w:rsid w:val="00C02A51"/>
    <w:rsid w:val="00C03E45"/>
    <w:rsid w:val="00C046AC"/>
    <w:rsid w:val="00C0646E"/>
    <w:rsid w:val="00C10AF5"/>
    <w:rsid w:val="00C12B9E"/>
    <w:rsid w:val="00C14221"/>
    <w:rsid w:val="00C142C2"/>
    <w:rsid w:val="00C14316"/>
    <w:rsid w:val="00C14558"/>
    <w:rsid w:val="00C16876"/>
    <w:rsid w:val="00C17625"/>
    <w:rsid w:val="00C200A9"/>
    <w:rsid w:val="00C21287"/>
    <w:rsid w:val="00C23F3B"/>
    <w:rsid w:val="00C30B10"/>
    <w:rsid w:val="00C34D11"/>
    <w:rsid w:val="00C353DE"/>
    <w:rsid w:val="00C37E01"/>
    <w:rsid w:val="00C40453"/>
    <w:rsid w:val="00C41C1B"/>
    <w:rsid w:val="00C421AC"/>
    <w:rsid w:val="00C47449"/>
    <w:rsid w:val="00C47FFE"/>
    <w:rsid w:val="00C510E6"/>
    <w:rsid w:val="00C53227"/>
    <w:rsid w:val="00C5597C"/>
    <w:rsid w:val="00C560D7"/>
    <w:rsid w:val="00C57B96"/>
    <w:rsid w:val="00C608BD"/>
    <w:rsid w:val="00C6296C"/>
    <w:rsid w:val="00C6346C"/>
    <w:rsid w:val="00C642A1"/>
    <w:rsid w:val="00C67866"/>
    <w:rsid w:val="00C72662"/>
    <w:rsid w:val="00C739E9"/>
    <w:rsid w:val="00C741B2"/>
    <w:rsid w:val="00C80877"/>
    <w:rsid w:val="00C816C8"/>
    <w:rsid w:val="00C83A02"/>
    <w:rsid w:val="00C83ED5"/>
    <w:rsid w:val="00C855D2"/>
    <w:rsid w:val="00C87866"/>
    <w:rsid w:val="00C9149F"/>
    <w:rsid w:val="00C949FC"/>
    <w:rsid w:val="00C94E77"/>
    <w:rsid w:val="00C962A0"/>
    <w:rsid w:val="00C96A16"/>
    <w:rsid w:val="00CA0DD3"/>
    <w:rsid w:val="00CA139D"/>
    <w:rsid w:val="00CA2B1F"/>
    <w:rsid w:val="00CA537E"/>
    <w:rsid w:val="00CA53FF"/>
    <w:rsid w:val="00CB0C7B"/>
    <w:rsid w:val="00CB2038"/>
    <w:rsid w:val="00CB3022"/>
    <w:rsid w:val="00CB5343"/>
    <w:rsid w:val="00CB5374"/>
    <w:rsid w:val="00CB5401"/>
    <w:rsid w:val="00CB621B"/>
    <w:rsid w:val="00CB757D"/>
    <w:rsid w:val="00CC0F68"/>
    <w:rsid w:val="00CC23BA"/>
    <w:rsid w:val="00CC3527"/>
    <w:rsid w:val="00CC6921"/>
    <w:rsid w:val="00CC7ADA"/>
    <w:rsid w:val="00CC7F7A"/>
    <w:rsid w:val="00CD13D8"/>
    <w:rsid w:val="00CD1DFB"/>
    <w:rsid w:val="00CD277C"/>
    <w:rsid w:val="00CD3F67"/>
    <w:rsid w:val="00CD6313"/>
    <w:rsid w:val="00CD6E24"/>
    <w:rsid w:val="00CD71CF"/>
    <w:rsid w:val="00CE0D80"/>
    <w:rsid w:val="00CE6036"/>
    <w:rsid w:val="00CE7ADC"/>
    <w:rsid w:val="00CF07EC"/>
    <w:rsid w:val="00CF1EBB"/>
    <w:rsid w:val="00CF2F6C"/>
    <w:rsid w:val="00CF5DE5"/>
    <w:rsid w:val="00CF7A0A"/>
    <w:rsid w:val="00D01851"/>
    <w:rsid w:val="00D02075"/>
    <w:rsid w:val="00D02F14"/>
    <w:rsid w:val="00D0310E"/>
    <w:rsid w:val="00D04464"/>
    <w:rsid w:val="00D05731"/>
    <w:rsid w:val="00D0620F"/>
    <w:rsid w:val="00D06EF5"/>
    <w:rsid w:val="00D073B0"/>
    <w:rsid w:val="00D15155"/>
    <w:rsid w:val="00D2096B"/>
    <w:rsid w:val="00D20F07"/>
    <w:rsid w:val="00D22D10"/>
    <w:rsid w:val="00D23180"/>
    <w:rsid w:val="00D343EA"/>
    <w:rsid w:val="00D36300"/>
    <w:rsid w:val="00D37571"/>
    <w:rsid w:val="00D4613F"/>
    <w:rsid w:val="00D477AD"/>
    <w:rsid w:val="00D47B06"/>
    <w:rsid w:val="00D51FA6"/>
    <w:rsid w:val="00D52EF0"/>
    <w:rsid w:val="00D53641"/>
    <w:rsid w:val="00D55FBF"/>
    <w:rsid w:val="00D57070"/>
    <w:rsid w:val="00D57988"/>
    <w:rsid w:val="00D60ADB"/>
    <w:rsid w:val="00D6123B"/>
    <w:rsid w:val="00D6342B"/>
    <w:rsid w:val="00D63801"/>
    <w:rsid w:val="00D6555A"/>
    <w:rsid w:val="00D66EDE"/>
    <w:rsid w:val="00D70E55"/>
    <w:rsid w:val="00D71F12"/>
    <w:rsid w:val="00D7507C"/>
    <w:rsid w:val="00D82348"/>
    <w:rsid w:val="00D86F58"/>
    <w:rsid w:val="00D941AD"/>
    <w:rsid w:val="00D95547"/>
    <w:rsid w:val="00D95E78"/>
    <w:rsid w:val="00D970F0"/>
    <w:rsid w:val="00D97188"/>
    <w:rsid w:val="00DA49FD"/>
    <w:rsid w:val="00DA5525"/>
    <w:rsid w:val="00DA6FDF"/>
    <w:rsid w:val="00DB2F0E"/>
    <w:rsid w:val="00DB4D96"/>
    <w:rsid w:val="00DB53BA"/>
    <w:rsid w:val="00DB55E2"/>
    <w:rsid w:val="00DC0475"/>
    <w:rsid w:val="00DC0EC2"/>
    <w:rsid w:val="00DC2365"/>
    <w:rsid w:val="00DC3401"/>
    <w:rsid w:val="00DC662C"/>
    <w:rsid w:val="00DC7032"/>
    <w:rsid w:val="00DC7241"/>
    <w:rsid w:val="00DC7F7F"/>
    <w:rsid w:val="00DD0198"/>
    <w:rsid w:val="00DD1E35"/>
    <w:rsid w:val="00DD2578"/>
    <w:rsid w:val="00DD2AF8"/>
    <w:rsid w:val="00DD403C"/>
    <w:rsid w:val="00DD7BC4"/>
    <w:rsid w:val="00DE097A"/>
    <w:rsid w:val="00DE308A"/>
    <w:rsid w:val="00DE52B5"/>
    <w:rsid w:val="00DE59CF"/>
    <w:rsid w:val="00DE59E8"/>
    <w:rsid w:val="00DE79BB"/>
    <w:rsid w:val="00DF0375"/>
    <w:rsid w:val="00DF2C38"/>
    <w:rsid w:val="00DF47A9"/>
    <w:rsid w:val="00DF53C0"/>
    <w:rsid w:val="00DF5635"/>
    <w:rsid w:val="00DF5BCE"/>
    <w:rsid w:val="00DF5C58"/>
    <w:rsid w:val="00DF6309"/>
    <w:rsid w:val="00DF68BA"/>
    <w:rsid w:val="00DF70F4"/>
    <w:rsid w:val="00E01358"/>
    <w:rsid w:val="00E113D7"/>
    <w:rsid w:val="00E136E1"/>
    <w:rsid w:val="00E138D7"/>
    <w:rsid w:val="00E13CFC"/>
    <w:rsid w:val="00E13D75"/>
    <w:rsid w:val="00E14F31"/>
    <w:rsid w:val="00E152F1"/>
    <w:rsid w:val="00E15626"/>
    <w:rsid w:val="00E15930"/>
    <w:rsid w:val="00E16D12"/>
    <w:rsid w:val="00E20E8E"/>
    <w:rsid w:val="00E21F69"/>
    <w:rsid w:val="00E23BD1"/>
    <w:rsid w:val="00E23DEE"/>
    <w:rsid w:val="00E25552"/>
    <w:rsid w:val="00E2682E"/>
    <w:rsid w:val="00E30E6E"/>
    <w:rsid w:val="00E32258"/>
    <w:rsid w:val="00E326D5"/>
    <w:rsid w:val="00E3310F"/>
    <w:rsid w:val="00E33450"/>
    <w:rsid w:val="00E34311"/>
    <w:rsid w:val="00E3755A"/>
    <w:rsid w:val="00E432B6"/>
    <w:rsid w:val="00E45679"/>
    <w:rsid w:val="00E5031A"/>
    <w:rsid w:val="00E512DE"/>
    <w:rsid w:val="00E5202D"/>
    <w:rsid w:val="00E526A3"/>
    <w:rsid w:val="00E5452F"/>
    <w:rsid w:val="00E5501A"/>
    <w:rsid w:val="00E556CB"/>
    <w:rsid w:val="00E56601"/>
    <w:rsid w:val="00E575BD"/>
    <w:rsid w:val="00E63630"/>
    <w:rsid w:val="00E6482B"/>
    <w:rsid w:val="00E65103"/>
    <w:rsid w:val="00E65349"/>
    <w:rsid w:val="00E67F42"/>
    <w:rsid w:val="00E72377"/>
    <w:rsid w:val="00E7383A"/>
    <w:rsid w:val="00E7528E"/>
    <w:rsid w:val="00E759E2"/>
    <w:rsid w:val="00E80178"/>
    <w:rsid w:val="00E81CEF"/>
    <w:rsid w:val="00E8349D"/>
    <w:rsid w:val="00E872AB"/>
    <w:rsid w:val="00E87AA9"/>
    <w:rsid w:val="00E87CFA"/>
    <w:rsid w:val="00E90EC8"/>
    <w:rsid w:val="00E913FF"/>
    <w:rsid w:val="00E9298E"/>
    <w:rsid w:val="00E9418A"/>
    <w:rsid w:val="00E94A6F"/>
    <w:rsid w:val="00E94FF1"/>
    <w:rsid w:val="00EA02CF"/>
    <w:rsid w:val="00EA3B42"/>
    <w:rsid w:val="00EA68A6"/>
    <w:rsid w:val="00EA729D"/>
    <w:rsid w:val="00EA7DB3"/>
    <w:rsid w:val="00EA7E73"/>
    <w:rsid w:val="00EB10F0"/>
    <w:rsid w:val="00EB110E"/>
    <w:rsid w:val="00EB1AD6"/>
    <w:rsid w:val="00EB1E37"/>
    <w:rsid w:val="00EB33D1"/>
    <w:rsid w:val="00EB4FBB"/>
    <w:rsid w:val="00EB6476"/>
    <w:rsid w:val="00EB6E43"/>
    <w:rsid w:val="00EC0E51"/>
    <w:rsid w:val="00EC1E9E"/>
    <w:rsid w:val="00EC78E2"/>
    <w:rsid w:val="00ED05BF"/>
    <w:rsid w:val="00ED0FB4"/>
    <w:rsid w:val="00ED1232"/>
    <w:rsid w:val="00ED34B4"/>
    <w:rsid w:val="00ED4602"/>
    <w:rsid w:val="00ED5595"/>
    <w:rsid w:val="00ED73EB"/>
    <w:rsid w:val="00ED7B84"/>
    <w:rsid w:val="00EE11A4"/>
    <w:rsid w:val="00EE584E"/>
    <w:rsid w:val="00EF049E"/>
    <w:rsid w:val="00EF2C91"/>
    <w:rsid w:val="00EF50F9"/>
    <w:rsid w:val="00EF6E6B"/>
    <w:rsid w:val="00F00F5F"/>
    <w:rsid w:val="00F0349B"/>
    <w:rsid w:val="00F05576"/>
    <w:rsid w:val="00F05CAA"/>
    <w:rsid w:val="00F17A8D"/>
    <w:rsid w:val="00F17F4A"/>
    <w:rsid w:val="00F21589"/>
    <w:rsid w:val="00F2207F"/>
    <w:rsid w:val="00F22A1B"/>
    <w:rsid w:val="00F243F9"/>
    <w:rsid w:val="00F260AB"/>
    <w:rsid w:val="00F30705"/>
    <w:rsid w:val="00F307C6"/>
    <w:rsid w:val="00F35B3B"/>
    <w:rsid w:val="00F37A6B"/>
    <w:rsid w:val="00F40E4C"/>
    <w:rsid w:val="00F41F10"/>
    <w:rsid w:val="00F42D47"/>
    <w:rsid w:val="00F459F8"/>
    <w:rsid w:val="00F477C5"/>
    <w:rsid w:val="00F50B3C"/>
    <w:rsid w:val="00F52077"/>
    <w:rsid w:val="00F523E5"/>
    <w:rsid w:val="00F537B9"/>
    <w:rsid w:val="00F541C1"/>
    <w:rsid w:val="00F57C70"/>
    <w:rsid w:val="00F57FFA"/>
    <w:rsid w:val="00F615EA"/>
    <w:rsid w:val="00F61650"/>
    <w:rsid w:val="00F61B90"/>
    <w:rsid w:val="00F73EA7"/>
    <w:rsid w:val="00F75BC2"/>
    <w:rsid w:val="00F75C05"/>
    <w:rsid w:val="00F76B8A"/>
    <w:rsid w:val="00F7762B"/>
    <w:rsid w:val="00F8004B"/>
    <w:rsid w:val="00F80CAA"/>
    <w:rsid w:val="00F858DE"/>
    <w:rsid w:val="00F85F06"/>
    <w:rsid w:val="00F868EB"/>
    <w:rsid w:val="00F87F20"/>
    <w:rsid w:val="00F90F8B"/>
    <w:rsid w:val="00F91A6A"/>
    <w:rsid w:val="00F95E4F"/>
    <w:rsid w:val="00F9649B"/>
    <w:rsid w:val="00F97D0C"/>
    <w:rsid w:val="00F97D93"/>
    <w:rsid w:val="00FA0857"/>
    <w:rsid w:val="00FA1D8B"/>
    <w:rsid w:val="00FA7363"/>
    <w:rsid w:val="00FA7B24"/>
    <w:rsid w:val="00FA7B5E"/>
    <w:rsid w:val="00FB1684"/>
    <w:rsid w:val="00FB28A7"/>
    <w:rsid w:val="00FB62B6"/>
    <w:rsid w:val="00FC0AEE"/>
    <w:rsid w:val="00FC4C1D"/>
    <w:rsid w:val="00FD2710"/>
    <w:rsid w:val="00FD3502"/>
    <w:rsid w:val="00FD48C4"/>
    <w:rsid w:val="00FD4BB8"/>
    <w:rsid w:val="00FD741F"/>
    <w:rsid w:val="00FE0009"/>
    <w:rsid w:val="00FE23B3"/>
    <w:rsid w:val="00FE47EF"/>
    <w:rsid w:val="00FE5659"/>
    <w:rsid w:val="00FE578A"/>
    <w:rsid w:val="00FE5F11"/>
    <w:rsid w:val="00FE6238"/>
    <w:rsid w:val="00FE6274"/>
    <w:rsid w:val="00FE6F20"/>
    <w:rsid w:val="00FF10A2"/>
    <w:rsid w:val="00FF157A"/>
    <w:rsid w:val="00FF1EE5"/>
    <w:rsid w:val="00FF4AD7"/>
    <w:rsid w:val="00FF4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ED9ED"/>
  <w15:chartTrackingRefBased/>
  <w15:docId w15:val="{5F6402CB-E004-4B68-8E31-265E301D5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94FF1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54466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54466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agwek2"/>
    <w:link w:val="Nagwek3Znak"/>
    <w:uiPriority w:val="9"/>
    <w:qFormat/>
    <w:rsid w:val="0068426C"/>
    <w:pPr>
      <w:spacing w:before="100" w:beforeAutospacing="1" w:after="100" w:afterAutospacing="1" w:line="240" w:lineRule="auto"/>
      <w:outlineLvl w:val="2"/>
    </w:pPr>
    <w:rPr>
      <w:rFonts w:eastAsia="Times New Roman" w:cs="Times New Roman"/>
      <w:bCs/>
      <w:sz w:val="24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562A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CC0F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C0F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154466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68426C"/>
    <w:rPr>
      <w:rFonts w:ascii="Times New Roman" w:eastAsia="Times New Roman" w:hAnsi="Times New Roman" w:cs="Times New Roman"/>
      <w:bCs/>
      <w:color w:val="2F5496" w:themeColor="accent1" w:themeShade="BF"/>
      <w:sz w:val="24"/>
      <w:szCs w:val="27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35072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269E7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4269E7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4269E7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2C183F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154466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9035B0"/>
    <w:pPr>
      <w:spacing w:after="100"/>
      <w:ind w:left="220"/>
    </w:pPr>
  </w:style>
  <w:style w:type="character" w:customStyle="1" w:styleId="markedcontent">
    <w:name w:val="markedcontent"/>
    <w:basedOn w:val="Domylnaczcionkaakapitu"/>
    <w:rsid w:val="00F2207F"/>
  </w:style>
  <w:style w:type="paragraph" w:styleId="Bezodstpw">
    <w:name w:val="No Spacing"/>
    <w:uiPriority w:val="1"/>
    <w:qFormat/>
    <w:rsid w:val="00755A0F"/>
    <w:pPr>
      <w:spacing w:after="0" w:line="240" w:lineRule="auto"/>
      <w:jc w:val="both"/>
    </w:p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B844F0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B844F0"/>
  </w:style>
  <w:style w:type="character" w:styleId="Nierozpoznanawzmianka">
    <w:name w:val="Unresolved Mention"/>
    <w:basedOn w:val="Domylnaczcionkaakapitu"/>
    <w:uiPriority w:val="99"/>
    <w:semiHidden/>
    <w:unhideWhenUsed/>
    <w:rsid w:val="00B844F0"/>
    <w:rPr>
      <w:color w:val="605E5C"/>
      <w:shd w:val="clear" w:color="auto" w:fill="E1DFDD"/>
    </w:rPr>
  </w:style>
  <w:style w:type="paragraph" w:customStyle="1" w:styleId="articleauthors">
    <w:name w:val="article_authors"/>
    <w:basedOn w:val="Normalny"/>
    <w:rsid w:val="0098409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l-PL"/>
    </w:rPr>
  </w:style>
  <w:style w:type="paragraph" w:customStyle="1" w:styleId="articledate">
    <w:name w:val="article_date"/>
    <w:basedOn w:val="Normalny"/>
    <w:rsid w:val="0098409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6F7B9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6F7B92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6F7B92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6F7B9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6F7B92"/>
    <w:rPr>
      <w:b/>
      <w:bCs/>
      <w:sz w:val="20"/>
      <w:szCs w:val="20"/>
    </w:rPr>
  </w:style>
  <w:style w:type="character" w:customStyle="1" w:styleId="mw-page-title-main">
    <w:name w:val="mw-page-title-main"/>
    <w:basedOn w:val="Domylnaczcionkaakapitu"/>
    <w:rsid w:val="002E1E14"/>
  </w:style>
  <w:style w:type="character" w:styleId="UyteHipercze">
    <w:name w:val="FollowedHyperlink"/>
    <w:basedOn w:val="Domylnaczcionkaakapitu"/>
    <w:uiPriority w:val="99"/>
    <w:semiHidden/>
    <w:unhideWhenUsed/>
    <w:rsid w:val="00E14F31"/>
    <w:rPr>
      <w:color w:val="954F72" w:themeColor="followedHyperlink"/>
      <w:u w:val="single"/>
    </w:rPr>
  </w:style>
  <w:style w:type="character" w:customStyle="1" w:styleId="highlight">
    <w:name w:val="highlight"/>
    <w:basedOn w:val="Domylnaczcionkaakapitu"/>
    <w:rsid w:val="00A21E7E"/>
  </w:style>
  <w:style w:type="character" w:customStyle="1" w:styleId="Nagwek4Znak">
    <w:name w:val="Nagłówek 4 Znak"/>
    <w:basedOn w:val="Domylnaczcionkaakapitu"/>
    <w:link w:val="Nagwek4"/>
    <w:uiPriority w:val="9"/>
    <w:rsid w:val="00562AE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egenda">
    <w:name w:val="caption"/>
    <w:basedOn w:val="Normalny"/>
    <w:next w:val="Normalny"/>
    <w:uiPriority w:val="35"/>
    <w:unhideWhenUsed/>
    <w:qFormat/>
    <w:rsid w:val="00F85F0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whyltd">
    <w:name w:val="whyltd"/>
    <w:basedOn w:val="Domylnaczcionkaakapitu"/>
    <w:rsid w:val="009C689E"/>
  </w:style>
  <w:style w:type="character" w:customStyle="1" w:styleId="small">
    <w:name w:val="small"/>
    <w:basedOn w:val="Domylnaczcionkaakapitu"/>
    <w:rsid w:val="006003A3"/>
  </w:style>
  <w:style w:type="character" w:customStyle="1" w:styleId="fn">
    <w:name w:val="fn"/>
    <w:basedOn w:val="Domylnaczcionkaakapitu"/>
    <w:rsid w:val="006003A3"/>
  </w:style>
  <w:style w:type="character" w:styleId="Pogrubienie">
    <w:name w:val="Strong"/>
    <w:basedOn w:val="Domylnaczcionkaakapitu"/>
    <w:uiPriority w:val="22"/>
    <w:qFormat/>
    <w:rsid w:val="006B4F62"/>
    <w:rPr>
      <w:b/>
      <w:bCs/>
    </w:rPr>
  </w:style>
  <w:style w:type="character" w:customStyle="1" w:styleId="Podtytu1">
    <w:name w:val="Podtytuł1"/>
    <w:basedOn w:val="Domylnaczcionkaakapitu"/>
    <w:rsid w:val="006F10C6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5C3F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5C3F1B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difference">
    <w:name w:val="difference"/>
    <w:basedOn w:val="Domylnaczcionkaakapitu"/>
    <w:rsid w:val="005C3F1B"/>
  </w:style>
  <w:style w:type="character" w:customStyle="1" w:styleId="jsx-3852835299">
    <w:name w:val="jsx-3852835299"/>
    <w:basedOn w:val="Domylnaczcionkaakapitu"/>
    <w:rsid w:val="005948A3"/>
  </w:style>
  <w:style w:type="paragraph" w:customStyle="1" w:styleId="pf0">
    <w:name w:val="pf0"/>
    <w:basedOn w:val="Normalny"/>
    <w:rsid w:val="0048408D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pl-PL"/>
    </w:rPr>
  </w:style>
  <w:style w:type="character" w:customStyle="1" w:styleId="cf01">
    <w:name w:val="cf01"/>
    <w:basedOn w:val="Domylnaczcionkaakapitu"/>
    <w:rsid w:val="0048408D"/>
    <w:rPr>
      <w:rFonts w:ascii="Segoe UI" w:hAnsi="Segoe UI" w:cs="Segoe UI" w:hint="default"/>
      <w:sz w:val="18"/>
      <w:szCs w:val="18"/>
    </w:rPr>
  </w:style>
  <w:style w:type="paragraph" w:styleId="Spistreci3">
    <w:name w:val="toc 3"/>
    <w:basedOn w:val="Normalny"/>
    <w:next w:val="Normalny"/>
    <w:autoRedefine/>
    <w:uiPriority w:val="39"/>
    <w:unhideWhenUsed/>
    <w:rsid w:val="00357662"/>
    <w:pPr>
      <w:spacing w:after="100"/>
      <w:ind w:left="480"/>
    </w:pPr>
  </w:style>
  <w:style w:type="paragraph" w:styleId="Spisilustracji">
    <w:name w:val="table of figures"/>
    <w:basedOn w:val="Normalny"/>
    <w:next w:val="Normalny"/>
    <w:uiPriority w:val="99"/>
    <w:unhideWhenUsed/>
    <w:rsid w:val="006D03F8"/>
    <w:pPr>
      <w:spacing w:after="0"/>
    </w:pPr>
  </w:style>
  <w:style w:type="paragraph" w:styleId="Poprawka">
    <w:name w:val="Revision"/>
    <w:hidden/>
    <w:uiPriority w:val="99"/>
    <w:semiHidden/>
    <w:rsid w:val="002D677C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52421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509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8900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3935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70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755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26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13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493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3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98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74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70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315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13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254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234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7322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579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16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7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349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24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9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16072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2269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1685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8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7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9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0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02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26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206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689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180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5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80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2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66629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2217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61637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2214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2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40295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22159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2674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06819">
          <w:marLeft w:val="144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5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4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570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43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28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64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2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80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7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876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49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44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81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4287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5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4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5222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411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025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7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0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6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miroslawmamczur.pl/jak-dzialaja-konwolucyjne-sieci-neuronowe-cnn/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hyperlink" Target="file:///C:\Users\monik\Desktop\repos\Math-project\LICENCJAT\Etrych(1).docx" TargetMode="External"/><Relationship Id="rId12" Type="http://schemas.microsoft.com/office/2018/08/relationships/commentsExtensible" Target="commentsExtensible.xml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microsoft.com/office/2016/09/relationships/commentsIds" Target="commentsIds.xml"/><Relationship Id="rId24" Type="http://schemas.openxmlformats.org/officeDocument/2006/relationships/hyperlink" Target="https://medium.com/the-data-science-publication/how-to-augment-the-mnist-dataset-using-tensorflow-4fbf113e99a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microsoft.com/office/2011/relationships/people" Target="people.xml"/><Relationship Id="rId10" Type="http://schemas.microsoft.com/office/2011/relationships/commentsExtended" Target="commentsExtended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508E57-ED34-4352-B7F4-83FD273DF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3487</TotalTime>
  <Pages>26</Pages>
  <Words>3891</Words>
  <Characters>23350</Characters>
  <Application>Microsoft Office Word</Application>
  <DocSecurity>0</DocSecurity>
  <Lines>194</Lines>
  <Paragraphs>54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Etrych</dc:creator>
  <cp:keywords/>
  <dc:description/>
  <cp:lastModifiedBy>Monika Etrych</cp:lastModifiedBy>
  <cp:revision>1309</cp:revision>
  <dcterms:created xsi:type="dcterms:W3CDTF">2022-12-01T11:47:00Z</dcterms:created>
  <dcterms:modified xsi:type="dcterms:W3CDTF">2023-05-05T13:44:00Z</dcterms:modified>
</cp:coreProperties>
</file>